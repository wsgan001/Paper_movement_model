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2D07" w:rsidRDefault="00FC6ADF" w:rsidP="00087099">
      <w:pPr>
        <w:pStyle w:val="ad"/>
        <w:spacing w:before="312" w:after="468"/>
      </w:pPr>
      <w:r>
        <w:rPr>
          <w:rFonts w:hint="eastAsia"/>
        </w:rPr>
        <w:t>START</w:t>
      </w:r>
      <w:r>
        <w:rPr>
          <w:rFonts w:hint="eastAsia"/>
        </w:rPr>
        <w:t>修改</w:t>
      </w:r>
    </w:p>
    <w:p w:rsidR="00972D07" w:rsidRDefault="00FC6ADF" w:rsidP="00087099">
      <w:pPr>
        <w:pStyle w:val="aa"/>
        <w:spacing w:before="312" w:after="468"/>
      </w:pPr>
      <w:r>
        <w:rPr>
          <w:rFonts w:hint="eastAsia"/>
        </w:rPr>
        <w:t>杨文静，20141023，</w:t>
      </w:r>
      <w:proofErr w:type="gramStart"/>
      <w:r>
        <w:rPr>
          <w:rFonts w:hint="eastAsia"/>
        </w:rPr>
        <w:t>工训</w:t>
      </w:r>
      <w:proofErr w:type="gramEnd"/>
      <w:r>
        <w:rPr>
          <w:rFonts w:hint="eastAsia"/>
        </w:rPr>
        <w:t>308；</w:t>
      </w:r>
    </w:p>
    <w:p w:rsidR="00972D07" w:rsidRDefault="00FC6ADF">
      <w:pPr>
        <w:pStyle w:val="a0"/>
      </w:pPr>
      <w:r>
        <w:rPr>
          <w:rFonts w:hint="eastAsia"/>
        </w:rPr>
        <w:t>本文档整理对</w:t>
      </w:r>
      <w:r>
        <w:rPr>
          <w:rFonts w:hint="eastAsia"/>
        </w:rPr>
        <w:t>START</w:t>
      </w:r>
      <w:r>
        <w:rPr>
          <w:rFonts w:hint="eastAsia"/>
        </w:rPr>
        <w:t>论文的修改意见</w:t>
      </w:r>
      <w:r>
        <w:rPr>
          <w:rFonts w:hint="eastAsia"/>
        </w:rPr>
        <w:t>,</w:t>
      </w:r>
      <w:r>
        <w:rPr>
          <w:rFonts w:hint="eastAsia"/>
        </w:rPr>
        <w:t>以及如何修改的方案。</w:t>
      </w:r>
    </w:p>
    <w:p w:rsidR="00972D07" w:rsidRDefault="00FC6ADF">
      <w:pPr>
        <w:pStyle w:val="1"/>
      </w:pPr>
      <w:r>
        <w:rPr>
          <w:rFonts w:hint="eastAsia"/>
        </w:rPr>
        <w:t>总体修改意见</w:t>
      </w:r>
    </w:p>
    <w:p w:rsidR="00972D07" w:rsidRDefault="00FC6ADF">
      <w:pPr>
        <w:pStyle w:val="a0"/>
      </w:pPr>
      <w:r>
        <w:rPr>
          <w:rFonts w:hint="eastAsia"/>
        </w:rPr>
        <w:t>对现在</w:t>
      </w:r>
      <w:r>
        <w:rPr>
          <w:rFonts w:hint="eastAsia"/>
        </w:rPr>
        <w:t>START</w:t>
      </w:r>
      <w:r>
        <w:rPr>
          <w:rFonts w:hint="eastAsia"/>
        </w:rPr>
        <w:t>的修改意见主要有以下两点：</w:t>
      </w:r>
    </w:p>
    <w:p w:rsidR="00972D07" w:rsidRDefault="00FC6ADF">
      <w:pPr>
        <w:pStyle w:val="a0"/>
        <w:numPr>
          <w:ilvl w:val="0"/>
          <w:numId w:val="2"/>
        </w:numPr>
        <w:ind w:firstLineChars="0"/>
      </w:pPr>
      <w:r>
        <w:rPr>
          <w:rFonts w:hint="eastAsia"/>
        </w:rPr>
        <w:t>START</w:t>
      </w:r>
      <w:r>
        <w:rPr>
          <w:rFonts w:hint="eastAsia"/>
        </w:rPr>
        <w:t>的主要创新点是考虑了不同状态的行为不同，但是在区域划分以及目的地的选择方面，没有考虑到状态的切换。</w:t>
      </w:r>
    </w:p>
    <w:p w:rsidR="00972D07" w:rsidRDefault="00FC6ADF">
      <w:pPr>
        <w:pStyle w:val="a0"/>
        <w:numPr>
          <w:ilvl w:val="0"/>
          <w:numId w:val="2"/>
        </w:numPr>
        <w:ind w:firstLineChars="0"/>
      </w:pPr>
      <w:r>
        <w:rPr>
          <w:rFonts w:hint="eastAsia"/>
        </w:rPr>
        <w:t>由于在节点分布和节点轨迹与实际轨迹比较，弱于</w:t>
      </w:r>
      <w:r>
        <w:rPr>
          <w:rFonts w:hint="eastAsia"/>
        </w:rPr>
        <w:t xml:space="preserve">Shortest Path (SP) Movement model. </w:t>
      </w:r>
      <w:r>
        <w:rPr>
          <w:rFonts w:hint="eastAsia"/>
        </w:rPr>
        <w:t>这是由于</w:t>
      </w:r>
      <w:r>
        <w:rPr>
          <w:rFonts w:hint="eastAsia"/>
        </w:rPr>
        <w:t>SP</w:t>
      </w:r>
      <w:r>
        <w:rPr>
          <w:rFonts w:hint="eastAsia"/>
        </w:rPr>
        <w:t>是基于北京市地图的最短路径算法，而</w:t>
      </w:r>
      <w:r>
        <w:rPr>
          <w:rFonts w:hint="eastAsia"/>
        </w:rPr>
        <w:t>START</w:t>
      </w:r>
      <w:r>
        <w:rPr>
          <w:rFonts w:hint="eastAsia"/>
        </w:rPr>
        <w:t>仅仅是基于区域，即，</w:t>
      </w:r>
      <w:r>
        <w:rPr>
          <w:rFonts w:hint="eastAsia"/>
        </w:rPr>
        <w:t>START</w:t>
      </w:r>
      <w:r>
        <w:rPr>
          <w:rFonts w:hint="eastAsia"/>
        </w:rPr>
        <w:t>模型在源地点到目的地点之间的路径是走折现，与道路无关。所以在节点分布中，仅能看出节点表现出的区域不同而不能显示出道路的特性。</w:t>
      </w:r>
    </w:p>
    <w:p w:rsidR="00972D07" w:rsidRDefault="00FC6ADF">
      <w:pPr>
        <w:pStyle w:val="a0"/>
        <w:ind w:left="480" w:firstLineChars="0" w:firstLine="0"/>
      </w:pPr>
      <w:r>
        <w:rPr>
          <w:rFonts w:hint="eastAsia"/>
        </w:rPr>
        <w:t>针对以上修改意见，对应的修改方案如下：</w:t>
      </w:r>
    </w:p>
    <w:p w:rsidR="00972D07" w:rsidRDefault="00FC6ADF">
      <w:pPr>
        <w:pStyle w:val="2"/>
      </w:pPr>
      <w:bookmarkStart w:id="0" w:name="_Hlk402776774"/>
      <w:r>
        <w:rPr>
          <w:rFonts w:hint="eastAsia"/>
        </w:rPr>
        <w:t>源、目的地点选择考虑状态</w:t>
      </w:r>
    </w:p>
    <w:bookmarkEnd w:id="0"/>
    <w:p w:rsidR="00972D07" w:rsidRDefault="00FC6ADF">
      <w:pPr>
        <w:pStyle w:val="a0"/>
      </w:pPr>
      <w:r>
        <w:rPr>
          <w:rFonts w:hint="eastAsia"/>
        </w:rPr>
        <w:t>在源和目的地点的选择方面考虑状态因素需要做到以下几步：</w:t>
      </w:r>
    </w:p>
    <w:p w:rsidR="00972D07" w:rsidRDefault="00FC6ADF">
      <w:pPr>
        <w:pStyle w:val="a0"/>
        <w:numPr>
          <w:ilvl w:val="0"/>
          <w:numId w:val="3"/>
        </w:numPr>
        <w:ind w:firstLineChars="0"/>
      </w:pPr>
      <w:r>
        <w:rPr>
          <w:rFonts w:hint="eastAsia"/>
        </w:rPr>
        <w:t>区域划分：现在的区域划分是仅考虑载客地点（</w:t>
      </w:r>
      <w:r>
        <w:rPr>
          <w:rFonts w:hint="eastAsia"/>
        </w:rPr>
        <w:t>event=1</w:t>
      </w:r>
      <w:r>
        <w:rPr>
          <w:rFonts w:hint="eastAsia"/>
        </w:rPr>
        <w:t>）</w:t>
      </w:r>
      <w:r>
        <w:rPr>
          <w:rFonts w:hint="eastAsia"/>
        </w:rPr>
        <w:t>,</w:t>
      </w:r>
      <w:r>
        <w:rPr>
          <w:rFonts w:hint="eastAsia"/>
        </w:rPr>
        <w:t>但是如果考虑状态，下客（</w:t>
      </w:r>
      <w:r>
        <w:rPr>
          <w:rFonts w:hint="eastAsia"/>
        </w:rPr>
        <w:t>event=0</w:t>
      </w:r>
      <w:r>
        <w:rPr>
          <w:rFonts w:hint="eastAsia"/>
        </w:rPr>
        <w:t>）的地点也需要考虑。这样可以得到载客热点区域集合</w:t>
      </w:r>
      <w:r>
        <w:rPr>
          <w:rFonts w:hint="eastAsia"/>
        </w:rPr>
        <w:t>{</w:t>
      </w:r>
      <w:proofErr w:type="spellStart"/>
      <w:r>
        <w:rPr>
          <w:rFonts w:hint="eastAsia"/>
        </w:rPr>
        <w:t>LoadingArea</w:t>
      </w:r>
      <w:proofErr w:type="spellEnd"/>
      <w:r>
        <w:rPr>
          <w:rFonts w:hint="eastAsia"/>
        </w:rPr>
        <w:t>}</w:t>
      </w:r>
      <w:r>
        <w:rPr>
          <w:rFonts w:hint="eastAsia"/>
        </w:rPr>
        <w:t>和下</w:t>
      </w:r>
      <w:proofErr w:type="gramStart"/>
      <w:r>
        <w:rPr>
          <w:rFonts w:hint="eastAsia"/>
        </w:rPr>
        <w:t>客热点</w:t>
      </w:r>
      <w:proofErr w:type="gramEnd"/>
      <w:r>
        <w:rPr>
          <w:rFonts w:hint="eastAsia"/>
        </w:rPr>
        <w:t>区域集合</w:t>
      </w:r>
      <w:r>
        <w:rPr>
          <w:rFonts w:hint="eastAsia"/>
        </w:rPr>
        <w:t>{</w:t>
      </w:r>
      <w:proofErr w:type="spellStart"/>
      <w:r>
        <w:rPr>
          <w:rFonts w:hint="eastAsia"/>
        </w:rPr>
        <w:t>DroppingArea</w:t>
      </w:r>
      <w:proofErr w:type="spellEnd"/>
      <w:r>
        <w:rPr>
          <w:rFonts w:hint="eastAsia"/>
        </w:rPr>
        <w:t>}</w:t>
      </w:r>
      <w:r>
        <w:rPr>
          <w:rFonts w:hint="eastAsia"/>
        </w:rPr>
        <w:t>，由此可以计算区域转移概率矩阵。然后可以进行下一步，选取源节点和目的节点。</w:t>
      </w:r>
    </w:p>
    <w:p w:rsidR="00972D07" w:rsidRDefault="00FC6ADF">
      <w:pPr>
        <w:pStyle w:val="a0"/>
        <w:numPr>
          <w:ilvl w:val="0"/>
          <w:numId w:val="3"/>
        </w:numPr>
        <w:ind w:firstLineChars="0"/>
        <w:rPr>
          <w:ins w:id="1" w:author="yangwenjing" w:date="2014-10-24T10:17:00Z"/>
          <w:highlight w:val="yellow"/>
        </w:rPr>
      </w:pPr>
      <w:r>
        <w:rPr>
          <w:rFonts w:hint="eastAsia"/>
        </w:rPr>
        <w:t xml:space="preserve"> </w:t>
      </w:r>
      <w:r>
        <w:rPr>
          <w:rFonts w:hint="eastAsia"/>
        </w:rPr>
        <w:t>源节点和目的节点的选取。如果节点状态切换为载客状态</w:t>
      </w:r>
      <w:r>
        <w:rPr>
          <w:rFonts w:hint="eastAsia"/>
        </w:rPr>
        <w:t>(Status=1)</w:t>
      </w:r>
      <w:r>
        <w:rPr>
          <w:rFonts w:hint="eastAsia"/>
        </w:rPr>
        <w:t>，首先获取节点位置所在的</w:t>
      </w:r>
      <w:r>
        <w:rPr>
          <w:rFonts w:hint="eastAsia"/>
        </w:rPr>
        <w:t>{</w:t>
      </w:r>
      <w:proofErr w:type="spellStart"/>
      <w:r>
        <w:rPr>
          <w:rFonts w:hint="eastAsia"/>
        </w:rPr>
        <w:t>LoadingArea</w:t>
      </w:r>
      <w:proofErr w:type="spellEnd"/>
      <w:r>
        <w:rPr>
          <w:rFonts w:hint="eastAsia"/>
        </w:rPr>
        <w:t>}</w:t>
      </w:r>
      <w:r>
        <w:rPr>
          <w:rFonts w:hint="eastAsia"/>
        </w:rPr>
        <w:t>区域编号，由区域转移概率矩阵可以获得到</w:t>
      </w:r>
      <w:r>
        <w:rPr>
          <w:rFonts w:hint="eastAsia"/>
        </w:rPr>
        <w:t>{</w:t>
      </w:r>
      <w:proofErr w:type="spellStart"/>
      <w:r>
        <w:rPr>
          <w:rFonts w:hint="eastAsia"/>
        </w:rPr>
        <w:t>DropingArea</w:t>
      </w:r>
      <w:proofErr w:type="spellEnd"/>
      <w:r>
        <w:rPr>
          <w:rFonts w:hint="eastAsia"/>
        </w:rPr>
        <w:t>}</w:t>
      </w:r>
      <w:r>
        <w:rPr>
          <w:rFonts w:hint="eastAsia"/>
        </w:rPr>
        <w:t>的概率。由于状态为</w:t>
      </w:r>
      <w:r>
        <w:rPr>
          <w:rFonts w:hint="eastAsia"/>
        </w:rPr>
        <w:t>(Status=1),</w:t>
      </w:r>
      <w:r>
        <w:rPr>
          <w:rFonts w:hint="eastAsia"/>
        </w:rPr>
        <w:t>对应的状态速度和持续时长</w:t>
      </w:r>
      <w:r>
        <w:rPr>
          <w:rFonts w:hint="eastAsia"/>
        </w:rPr>
        <w:t>(Duration)</w:t>
      </w:r>
      <w:r>
        <w:rPr>
          <w:rFonts w:hint="eastAsia"/>
        </w:rPr>
        <w:t>即可获得</w:t>
      </w:r>
      <w:r>
        <w:rPr>
          <w:rFonts w:hint="eastAsia"/>
        </w:rPr>
        <w:t>,</w:t>
      </w:r>
      <w:r>
        <w:rPr>
          <w:rFonts w:hint="eastAsia"/>
        </w:rPr>
        <w:t>并由此可以计算一个区域范围。综合以上两点可以在</w:t>
      </w:r>
      <w:r>
        <w:rPr>
          <w:rFonts w:hint="eastAsia"/>
        </w:rPr>
        <w:t>{</w:t>
      </w:r>
      <w:proofErr w:type="spellStart"/>
      <w:r>
        <w:rPr>
          <w:rFonts w:hint="eastAsia"/>
        </w:rPr>
        <w:t>DroppingArea</w:t>
      </w:r>
      <w:proofErr w:type="spellEnd"/>
      <w:r>
        <w:rPr>
          <w:rFonts w:hint="eastAsia"/>
        </w:rPr>
        <w:t>}</w:t>
      </w:r>
      <w:r>
        <w:rPr>
          <w:rFonts w:hint="eastAsia"/>
        </w:rPr>
        <w:t>中确定一个目的区域。然后选取目的点。状态为空载状态时同理。</w:t>
      </w:r>
      <w:ins w:id="2" w:author="Thunder" w:date="2014-10-23T08:19:00Z">
        <w:r w:rsidRPr="00087099">
          <w:rPr>
            <w:rFonts w:hint="eastAsia"/>
            <w:highlight w:val="yellow"/>
            <w:rPrChange w:id="3" w:author="yangwenjing" w:date="2014-10-24T10:00:00Z">
              <w:rPr>
                <w:rFonts w:hint="eastAsia"/>
              </w:rPr>
            </w:rPrChange>
          </w:rPr>
          <w:t>这里要细化一下</w:t>
        </w:r>
      </w:ins>
      <w:ins w:id="4" w:author="Thunder" w:date="2014-10-23T08:20:00Z">
        <w:r w:rsidRPr="00087099">
          <w:rPr>
            <w:rFonts w:hint="eastAsia"/>
            <w:highlight w:val="yellow"/>
            <w:rPrChange w:id="5" w:author="yangwenjing" w:date="2014-10-24T10:00:00Z">
              <w:rPr>
                <w:rFonts w:hint="eastAsia"/>
              </w:rPr>
            </w:rPrChange>
          </w:rPr>
          <w:t>，</w:t>
        </w:r>
        <w:r w:rsidRPr="00087099">
          <w:rPr>
            <w:rFonts w:hint="eastAsia"/>
            <w:highlight w:val="yellow"/>
            <w:rPrChange w:id="6" w:author="yangwenjing" w:date="2014-10-24T10:00:00Z">
              <w:rPr>
                <w:rFonts w:hint="eastAsia"/>
              </w:rPr>
            </w:rPrChange>
          </w:rPr>
          <w:lastRenderedPageBreak/>
          <w:t>因为前面节点位置处于</w:t>
        </w:r>
        <w:r w:rsidRPr="00087099">
          <w:rPr>
            <w:highlight w:val="yellow"/>
            <w:rPrChange w:id="7" w:author="yangwenjing" w:date="2014-10-24T10:00:00Z">
              <w:rPr/>
            </w:rPrChange>
          </w:rPr>
          <w:t>{</w:t>
        </w:r>
        <w:proofErr w:type="spellStart"/>
        <w:r w:rsidRPr="00087099">
          <w:rPr>
            <w:highlight w:val="yellow"/>
            <w:rPrChange w:id="8" w:author="yangwenjing" w:date="2014-10-24T10:00:00Z">
              <w:rPr/>
            </w:rPrChange>
          </w:rPr>
          <w:t>LoadingArea</w:t>
        </w:r>
        <w:proofErr w:type="spellEnd"/>
        <w:r w:rsidRPr="00087099">
          <w:rPr>
            <w:highlight w:val="yellow"/>
            <w:rPrChange w:id="9" w:author="yangwenjing" w:date="2014-10-24T10:00:00Z">
              <w:rPr/>
            </w:rPrChange>
          </w:rPr>
          <w:t>}</w:t>
        </w:r>
        <w:r w:rsidRPr="00087099">
          <w:rPr>
            <w:rFonts w:hint="eastAsia"/>
            <w:highlight w:val="yellow"/>
            <w:rPrChange w:id="10" w:author="yangwenjing" w:date="2014-10-24T10:00:00Z">
              <w:rPr>
                <w:rFonts w:hint="eastAsia"/>
              </w:rPr>
            </w:rPrChange>
          </w:rPr>
          <w:t>中时，我们考虑了转移概率，而节点不在这个区域中时这个转移概率是否需要，如果需要如何</w:t>
        </w:r>
      </w:ins>
      <w:ins w:id="11" w:author="Thunder" w:date="2014-10-23T08:21:00Z">
        <w:r w:rsidRPr="00087099">
          <w:rPr>
            <w:rFonts w:hint="eastAsia"/>
            <w:highlight w:val="yellow"/>
            <w:rPrChange w:id="12" w:author="yangwenjing" w:date="2014-10-24T10:00:00Z">
              <w:rPr>
                <w:rFonts w:hint="eastAsia"/>
              </w:rPr>
            </w:rPrChange>
          </w:rPr>
          <w:t>取值？还是简单的根据处于空载时常得到一个范围后，随机选择一个上客区域，还是机械的选择最近的一个？或者</w:t>
        </w:r>
      </w:ins>
      <w:ins w:id="13" w:author="Thunder" w:date="2014-10-23T08:22:00Z">
        <w:r w:rsidRPr="00087099">
          <w:rPr>
            <w:rFonts w:hint="eastAsia"/>
            <w:highlight w:val="yellow"/>
            <w:rPrChange w:id="14" w:author="yangwenjing" w:date="2014-10-24T10:00:00Z">
              <w:rPr>
                <w:rFonts w:hint="eastAsia"/>
              </w:rPr>
            </w:rPrChange>
          </w:rPr>
          <w:t>根据距离按照概率选择？这个小细节可以做实验来确定，如果影响不大的话我们就选最简单的办法。</w:t>
        </w:r>
      </w:ins>
    </w:p>
    <w:p w:rsidR="00D005DD" w:rsidRDefault="00D005DD">
      <w:pPr>
        <w:pStyle w:val="a0"/>
        <w:ind w:left="900" w:firstLineChars="0" w:firstLine="0"/>
        <w:rPr>
          <w:ins w:id="15" w:author="yangwenjing" w:date="2014-10-24T10:25:00Z"/>
          <w:highlight w:val="green"/>
        </w:rPr>
        <w:pPrChange w:id="16" w:author="yangwenjing" w:date="2014-10-24T10:17:00Z">
          <w:pPr>
            <w:pStyle w:val="a0"/>
            <w:numPr>
              <w:numId w:val="3"/>
            </w:numPr>
            <w:ind w:left="900" w:firstLineChars="0" w:hanging="420"/>
          </w:pPr>
        </w:pPrChange>
      </w:pPr>
      <w:ins w:id="17" w:author="yangwenjing" w:date="2014-10-24T10:17:00Z">
        <w:r w:rsidRPr="00907ED7">
          <w:rPr>
            <w:highlight w:val="green"/>
            <w:rPrChange w:id="18" w:author="yangwenjing" w:date="2014-10-24T10:19:00Z">
              <w:rPr>
                <w:highlight w:val="yellow"/>
              </w:rPr>
            </w:rPrChange>
          </w:rPr>
          <w:t>{</w:t>
        </w:r>
      </w:ins>
      <w:proofErr w:type="spellStart"/>
      <w:ins w:id="19" w:author="yangwenjing" w:date="2014-10-24T10:18:00Z">
        <w:r w:rsidRPr="00907ED7">
          <w:rPr>
            <w:highlight w:val="green"/>
            <w:rPrChange w:id="20" w:author="yangwenjing" w:date="2014-10-24T10:19:00Z">
              <w:rPr>
                <w:highlight w:val="yellow"/>
              </w:rPr>
            </w:rPrChange>
          </w:rPr>
          <w:t>LoadingArea</w:t>
        </w:r>
      </w:ins>
      <w:proofErr w:type="spellEnd"/>
      <w:ins w:id="21" w:author="yangwenjing" w:date="2014-10-24T10:17:00Z">
        <w:r w:rsidRPr="00907ED7">
          <w:rPr>
            <w:highlight w:val="green"/>
            <w:rPrChange w:id="22" w:author="yangwenjing" w:date="2014-10-24T10:19:00Z">
              <w:rPr>
                <w:highlight w:val="yellow"/>
              </w:rPr>
            </w:rPrChange>
          </w:rPr>
          <w:t>}</w:t>
        </w:r>
      </w:ins>
      <w:ins w:id="23" w:author="yangwenjing" w:date="2014-10-24T11:06:00Z">
        <w:r w:rsidR="00BE1C69">
          <w:rPr>
            <w:rFonts w:hint="eastAsia"/>
            <w:highlight w:val="green"/>
          </w:rPr>
          <w:t>和</w:t>
        </w:r>
        <w:r w:rsidR="00BE1C69" w:rsidRPr="00E57FF9">
          <w:rPr>
            <w:rFonts w:hint="eastAsia"/>
            <w:highlight w:val="green"/>
          </w:rPr>
          <w:t>{</w:t>
        </w:r>
        <w:proofErr w:type="spellStart"/>
        <w:r w:rsidR="00BE1C69" w:rsidRPr="00E57FF9">
          <w:rPr>
            <w:rFonts w:hint="eastAsia"/>
            <w:highlight w:val="green"/>
          </w:rPr>
          <w:t>DropingArea</w:t>
        </w:r>
        <w:proofErr w:type="spellEnd"/>
        <w:r w:rsidR="00BE1C69" w:rsidRPr="00E57FF9">
          <w:rPr>
            <w:rFonts w:hint="eastAsia"/>
            <w:highlight w:val="green"/>
          </w:rPr>
          <w:t>}</w:t>
        </w:r>
      </w:ins>
      <w:ins w:id="24" w:author="yangwenjing" w:date="2014-10-24T10:18:00Z">
        <w:r w:rsidRPr="00907ED7">
          <w:rPr>
            <w:rFonts w:hint="eastAsia"/>
            <w:highlight w:val="green"/>
            <w:rPrChange w:id="25" w:author="yangwenjing" w:date="2014-10-24T10:19:00Z">
              <w:rPr>
                <w:rFonts w:hint="eastAsia"/>
                <w:highlight w:val="yellow"/>
              </w:rPr>
            </w:rPrChange>
          </w:rPr>
          <w:t>是包括整个区域的，</w:t>
        </w:r>
        <w:r w:rsidRPr="00907ED7">
          <w:rPr>
            <w:highlight w:val="green"/>
            <w:rPrChange w:id="26" w:author="yangwenjing" w:date="2014-10-24T10:19:00Z">
              <w:rPr>
                <w:highlight w:val="yellow"/>
              </w:rPr>
            </w:rPrChange>
          </w:rPr>
          <w:t>{</w:t>
        </w:r>
        <w:proofErr w:type="spellStart"/>
        <w:r w:rsidRPr="00907ED7">
          <w:rPr>
            <w:highlight w:val="green"/>
            <w:rPrChange w:id="27" w:author="yangwenjing" w:date="2014-10-24T10:19:00Z">
              <w:rPr>
                <w:highlight w:val="yellow"/>
              </w:rPr>
            </w:rPrChange>
          </w:rPr>
          <w:t>LoadingArea</w:t>
        </w:r>
        <w:proofErr w:type="spellEnd"/>
        <w:r w:rsidRPr="00907ED7">
          <w:rPr>
            <w:highlight w:val="green"/>
            <w:rPrChange w:id="28" w:author="yangwenjing" w:date="2014-10-24T10:19:00Z">
              <w:rPr>
                <w:highlight w:val="yellow"/>
              </w:rPr>
            </w:rPrChange>
          </w:rPr>
          <w:t>}</w:t>
        </w:r>
        <w:r w:rsidRPr="00907ED7">
          <w:rPr>
            <w:rFonts w:hint="eastAsia"/>
            <w:highlight w:val="green"/>
            <w:rPrChange w:id="29" w:author="yangwenjing" w:date="2014-10-24T10:19:00Z">
              <w:rPr>
                <w:rFonts w:hint="eastAsia"/>
                <w:highlight w:val="yellow"/>
              </w:rPr>
            </w:rPrChange>
          </w:rPr>
          <w:t>和</w:t>
        </w:r>
        <w:r w:rsidRPr="00907ED7">
          <w:rPr>
            <w:highlight w:val="green"/>
            <w:rPrChange w:id="30" w:author="yangwenjing" w:date="2014-10-24T10:19:00Z">
              <w:rPr>
                <w:highlight w:val="yellow"/>
              </w:rPr>
            </w:rPrChange>
          </w:rPr>
          <w:t>{</w:t>
        </w:r>
        <w:proofErr w:type="spellStart"/>
        <w:r w:rsidRPr="00907ED7">
          <w:rPr>
            <w:highlight w:val="green"/>
            <w:rPrChange w:id="31" w:author="yangwenjing" w:date="2014-10-24T10:19:00Z">
              <w:rPr>
                <w:highlight w:val="yellow"/>
              </w:rPr>
            </w:rPrChange>
          </w:rPr>
          <w:t>DropingArea</w:t>
        </w:r>
        <w:proofErr w:type="spellEnd"/>
        <w:r w:rsidRPr="00907ED7">
          <w:rPr>
            <w:highlight w:val="green"/>
            <w:rPrChange w:id="32" w:author="yangwenjing" w:date="2014-10-24T10:19:00Z">
              <w:rPr>
                <w:highlight w:val="yellow"/>
              </w:rPr>
            </w:rPrChange>
          </w:rPr>
          <w:t>}</w:t>
        </w:r>
        <w:r w:rsidRPr="00907ED7">
          <w:rPr>
            <w:rFonts w:hint="eastAsia"/>
            <w:highlight w:val="green"/>
            <w:rPrChange w:id="33" w:author="yangwenjing" w:date="2014-10-24T10:19:00Z">
              <w:rPr>
                <w:rFonts w:hint="eastAsia"/>
                <w:highlight w:val="yellow"/>
              </w:rPr>
            </w:rPrChange>
          </w:rPr>
          <w:t>是将同一块区域，按照</w:t>
        </w:r>
        <w:r w:rsidRPr="00907ED7">
          <w:rPr>
            <w:highlight w:val="green"/>
            <w:rPrChange w:id="34" w:author="yangwenjing" w:date="2014-10-24T10:19:00Z">
              <w:rPr>
                <w:highlight w:val="yellow"/>
              </w:rPr>
            </w:rPrChange>
          </w:rPr>
          <w:t>event=0,event=1</w:t>
        </w:r>
        <w:r w:rsidRPr="00907ED7">
          <w:rPr>
            <w:rFonts w:hint="eastAsia"/>
            <w:highlight w:val="green"/>
            <w:rPrChange w:id="35" w:author="yangwenjing" w:date="2014-10-24T10:19:00Z">
              <w:rPr>
                <w:rFonts w:hint="eastAsia"/>
                <w:highlight w:val="yellow"/>
              </w:rPr>
            </w:rPrChange>
          </w:rPr>
          <w:t>两种不同方式划分的</w:t>
        </w:r>
      </w:ins>
      <w:ins w:id="36" w:author="yangwenjing" w:date="2014-10-24T10:19:00Z">
        <w:r w:rsidR="00EC363E" w:rsidRPr="00907ED7">
          <w:rPr>
            <w:rFonts w:hint="eastAsia"/>
            <w:highlight w:val="green"/>
            <w:rPrChange w:id="37" w:author="yangwenjing" w:date="2014-10-24T10:19:00Z">
              <w:rPr>
                <w:rFonts w:hint="eastAsia"/>
                <w:highlight w:val="yellow"/>
              </w:rPr>
            </w:rPrChange>
          </w:rPr>
          <w:t>区域</w:t>
        </w:r>
      </w:ins>
      <w:ins w:id="38" w:author="yangwenjing" w:date="2014-10-24T10:18:00Z">
        <w:r w:rsidRPr="00907ED7">
          <w:rPr>
            <w:rFonts w:hint="eastAsia"/>
            <w:highlight w:val="green"/>
            <w:rPrChange w:id="39" w:author="yangwenjing" w:date="2014-10-24T10:19:00Z">
              <w:rPr>
                <w:rFonts w:hint="eastAsia"/>
                <w:highlight w:val="yellow"/>
              </w:rPr>
            </w:rPrChange>
          </w:rPr>
          <w:t>集合。</w:t>
        </w:r>
      </w:ins>
      <w:ins w:id="40" w:author="yangwenjing" w:date="2014-10-24T11:06:00Z">
        <w:r w:rsidR="008317B2">
          <w:rPr>
            <w:rFonts w:hint="eastAsia"/>
            <w:highlight w:val="green"/>
          </w:rPr>
          <w:t>这个名字还有待商榷。</w:t>
        </w:r>
      </w:ins>
    </w:p>
    <w:p w:rsidR="00B764F7" w:rsidRDefault="009C002E">
      <w:pPr>
        <w:pStyle w:val="a0"/>
        <w:ind w:left="900" w:firstLineChars="0" w:firstLine="0"/>
        <w:rPr>
          <w:ins w:id="41" w:author="yangwenjing" w:date="2014-10-24T10:59:00Z"/>
          <w:noProof/>
          <w:snapToGrid/>
        </w:rPr>
        <w:pPrChange w:id="42" w:author="yangwenjing" w:date="2014-10-24T10:17:00Z">
          <w:pPr>
            <w:pStyle w:val="a0"/>
            <w:numPr>
              <w:numId w:val="3"/>
            </w:numPr>
            <w:ind w:left="900" w:firstLineChars="0" w:hanging="420"/>
          </w:pPr>
        </w:pPrChange>
      </w:pPr>
      <w:ins w:id="43" w:author="yangwenjing" w:date="2014-10-24T10:58:00Z">
        <w:r>
          <w:rPr>
            <w:noProof/>
            <w:snapToGrid/>
          </w:rPr>
          <w:drawing>
            <wp:inline distT="0" distB="0" distL="0" distR="0">
              <wp:extent cx="5267325" cy="2886075"/>
              <wp:effectExtent l="0" t="0" r="9525" b="9525"/>
              <wp:docPr id="15" name="图片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图片 1"/>
                      <pic:cNvPicPr>
                        <a:picLocks noChangeAspect="1" noChangeArrowheads="1"/>
                      </pic:cNvPicPr>
                    </pic:nvPicPr>
                    <pic:blipFill>
                      <a:blip r:embed="rId9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 l="13020" t="14693" r="13194" b="13271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267325" cy="28860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</w:p>
    <w:p w:rsidR="0002229E" w:rsidRPr="00BB6EE8" w:rsidRDefault="0002229E">
      <w:pPr>
        <w:pStyle w:val="a0"/>
        <w:ind w:left="900" w:firstLineChars="0" w:firstLine="0"/>
        <w:rPr>
          <w:ins w:id="44" w:author="yangwenjing" w:date="2014-10-24T11:00:00Z"/>
          <w:noProof/>
          <w:snapToGrid/>
          <w:highlight w:val="green"/>
          <w:rPrChange w:id="45" w:author="yangwenjing" w:date="2014-10-24T11:01:00Z">
            <w:rPr>
              <w:ins w:id="46" w:author="yangwenjing" w:date="2014-10-24T11:00:00Z"/>
              <w:noProof/>
              <w:snapToGrid/>
            </w:rPr>
          </w:rPrChange>
        </w:rPr>
        <w:pPrChange w:id="47" w:author="yangwenjing" w:date="2014-10-24T10:17:00Z">
          <w:pPr>
            <w:pStyle w:val="a0"/>
            <w:numPr>
              <w:numId w:val="3"/>
            </w:numPr>
            <w:ind w:left="900" w:firstLineChars="0" w:hanging="420"/>
          </w:pPr>
        </w:pPrChange>
      </w:pPr>
      <w:ins w:id="48" w:author="yangwenjing" w:date="2014-10-24T11:00:00Z">
        <w:r w:rsidRPr="00BB6EE8">
          <w:rPr>
            <w:rFonts w:hint="eastAsia"/>
            <w:noProof/>
            <w:snapToGrid/>
            <w:highlight w:val="green"/>
            <w:rPrChange w:id="49" w:author="yangwenjing" w:date="2014-10-24T11:01:00Z">
              <w:rPr>
                <w:rFonts w:hint="eastAsia"/>
                <w:noProof/>
                <w:snapToGrid/>
              </w:rPr>
            </w:rPrChange>
          </w:rPr>
          <w:t>由此可以</w:t>
        </w:r>
        <w:r w:rsidR="009F26EB" w:rsidRPr="00BB6EE8">
          <w:rPr>
            <w:rFonts w:hint="eastAsia"/>
            <w:noProof/>
            <w:snapToGrid/>
            <w:highlight w:val="green"/>
            <w:rPrChange w:id="50" w:author="yangwenjing" w:date="2014-10-24T11:01:00Z">
              <w:rPr>
                <w:rFonts w:hint="eastAsia"/>
                <w:noProof/>
                <w:snapToGrid/>
              </w:rPr>
            </w:rPrChange>
          </w:rPr>
          <w:t>粗略的</w:t>
        </w:r>
        <w:r w:rsidRPr="00BB6EE8">
          <w:rPr>
            <w:rFonts w:hint="eastAsia"/>
            <w:noProof/>
            <w:snapToGrid/>
            <w:highlight w:val="green"/>
            <w:rPrChange w:id="51" w:author="yangwenjing" w:date="2014-10-24T11:01:00Z">
              <w:rPr>
                <w:rFonts w:hint="eastAsia"/>
                <w:noProof/>
                <w:snapToGrid/>
              </w:rPr>
            </w:rPrChange>
          </w:rPr>
          <w:t>确定区域。</w:t>
        </w:r>
      </w:ins>
    </w:p>
    <w:p w:rsidR="00CD77F5" w:rsidRDefault="00CD77F5">
      <w:pPr>
        <w:pStyle w:val="a0"/>
        <w:ind w:left="900" w:firstLineChars="0" w:firstLine="0"/>
        <w:rPr>
          <w:ins w:id="52" w:author="yangwenjing" w:date="2014-11-03T11:15:00Z"/>
          <w:noProof/>
          <w:snapToGrid/>
          <w:highlight w:val="green"/>
        </w:rPr>
        <w:pPrChange w:id="53" w:author="yangwenjing" w:date="2014-10-24T10:17:00Z">
          <w:pPr>
            <w:pStyle w:val="a0"/>
            <w:numPr>
              <w:numId w:val="3"/>
            </w:numPr>
            <w:ind w:left="900" w:firstLineChars="0" w:hanging="420"/>
          </w:pPr>
        </w:pPrChange>
      </w:pPr>
      <w:ins w:id="54" w:author="yangwenjing" w:date="2014-10-24T11:01:00Z">
        <w:r w:rsidRPr="00BB6EE8">
          <w:rPr>
            <w:rFonts w:hint="eastAsia"/>
            <w:noProof/>
            <w:snapToGrid/>
            <w:highlight w:val="green"/>
            <w:rPrChange w:id="55" w:author="yangwenjing" w:date="2014-10-24T11:01:00Z">
              <w:rPr>
                <w:rFonts w:hint="eastAsia"/>
                <w:noProof/>
                <w:snapToGrid/>
              </w:rPr>
            </w:rPrChange>
          </w:rPr>
          <w:t>然后如何选择区域，再根据实际情况来确定。</w:t>
        </w:r>
      </w:ins>
    </w:p>
    <w:p w:rsidR="00FB692F" w:rsidRDefault="00E75207">
      <w:pPr>
        <w:pStyle w:val="3"/>
        <w:rPr>
          <w:ins w:id="56" w:author="yangwenjing" w:date="2014-11-03T11:51:00Z"/>
        </w:rPr>
        <w:pPrChange w:id="57" w:author="yangwenjing" w:date="2014-11-03T11:38:00Z">
          <w:pPr>
            <w:pStyle w:val="2"/>
          </w:pPr>
        </w:pPrChange>
      </w:pPr>
      <w:ins w:id="58" w:author="yangwenjing" w:date="2014-11-03T11:15:00Z">
        <w:r>
          <w:rPr>
            <w:rFonts w:hint="eastAsia"/>
          </w:rPr>
          <w:t>形式化描述</w:t>
        </w:r>
      </w:ins>
    </w:p>
    <w:p w:rsidR="00347C36" w:rsidRPr="00FA49B9" w:rsidRDefault="004D7B9F">
      <w:pPr>
        <w:pStyle w:val="a0"/>
        <w:rPr>
          <w:ins w:id="59" w:author="yangwenjing" w:date="2014-11-03T11:15:00Z"/>
        </w:rPr>
        <w:pPrChange w:id="60" w:author="yangwenjing" w:date="2014-11-03T11:51:00Z">
          <w:pPr>
            <w:pStyle w:val="2"/>
          </w:pPr>
        </w:pPrChange>
      </w:pPr>
      <w:ins w:id="61" w:author="yangwenjing" w:date="2014-11-03T11:51:00Z">
        <w:r w:rsidRPr="004D7B9F">
          <w:rPr>
            <w:position w:val="-80"/>
            <w:rPrChange w:id="62" w:author="yangwenjing" w:date="2014-11-03T12:53:00Z">
              <w:rPr>
                <w:position w:val="-80"/>
              </w:rPr>
            </w:rPrChange>
          </w:rPr>
          <w:object w:dxaOrig="5920" w:dyaOrig="1760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1025" type="#_x0000_t75" style="width:296.25pt;height:87.75pt" o:ole="">
              <v:imagedata r:id="rId10" o:title=""/>
            </v:shape>
            <o:OLEObject Type="Embed" ProgID="Equation.DSMT4" ShapeID="_x0000_i1025" DrawAspect="Content" ObjectID="_1476536448" r:id="rId11"/>
          </w:object>
        </w:r>
      </w:ins>
      <w:ins w:id="63" w:author="yangwenjing" w:date="2014-11-03T11:51:00Z">
        <w:r w:rsidR="00347C36">
          <w:t xml:space="preserve"> </w:t>
        </w:r>
      </w:ins>
    </w:p>
    <w:p w:rsidR="00FB692F" w:rsidRPr="008144D0" w:rsidRDefault="00A93C39">
      <w:pPr>
        <w:pStyle w:val="a0"/>
        <w:ind w:left="900" w:firstLineChars="0" w:firstLine="0"/>
        <w:rPr>
          <w:ins w:id="64" w:author="yangwenjing" w:date="2014-11-03T11:41:00Z"/>
          <w:noProof/>
          <w:snapToGrid/>
          <w:rPrChange w:id="65" w:author="yangwenjing" w:date="2014-11-03T12:04:00Z">
            <w:rPr>
              <w:ins w:id="66" w:author="yangwenjing" w:date="2014-11-03T11:41:00Z"/>
              <w:b/>
              <w:noProof/>
              <w:snapToGrid/>
            </w:rPr>
          </w:rPrChange>
        </w:rPr>
        <w:pPrChange w:id="67" w:author="yangwenjing" w:date="2014-11-03T12:04:00Z">
          <w:pPr>
            <w:pStyle w:val="a0"/>
            <w:numPr>
              <w:numId w:val="3"/>
            </w:numPr>
            <w:ind w:left="900" w:firstLineChars="0" w:hanging="420"/>
          </w:pPr>
        </w:pPrChange>
      </w:pPr>
      <w:ins w:id="68" w:author="yangwenjing" w:date="2014-11-03T11:16:00Z">
        <w:r w:rsidRPr="00FA49B9">
          <w:rPr>
            <w:b/>
            <w:noProof/>
            <w:snapToGrid/>
            <w:position w:val="-76"/>
          </w:rPr>
          <w:object w:dxaOrig="7380" w:dyaOrig="1640">
            <v:shape id="_x0000_i1026" type="#_x0000_t75" style="width:369pt;height:81.75pt" o:ole="">
              <v:imagedata r:id="rId12" o:title=""/>
            </v:shape>
            <o:OLEObject Type="Embed" ProgID="Equation.DSMT4" ShapeID="_x0000_i1026" DrawAspect="Content" ObjectID="_1476536449" r:id="rId13"/>
          </w:object>
        </w:r>
      </w:ins>
      <w:ins w:id="69" w:author="yangwenjing" w:date="2014-11-03T11:16:00Z">
        <w:r w:rsidR="00554EC3" w:rsidRPr="00554EC3">
          <w:rPr>
            <w:noProof/>
            <w:snapToGrid/>
            <w:rPrChange w:id="70" w:author="yangwenjing" w:date="2014-11-03T11:24:00Z">
              <w:rPr>
                <w:noProof/>
                <w:snapToGrid/>
                <w:highlight w:val="green"/>
              </w:rPr>
            </w:rPrChange>
          </w:rPr>
          <w:t xml:space="preserve"> </w:t>
        </w:r>
      </w:ins>
    </w:p>
    <w:p w:rsidR="00FB692F" w:rsidRDefault="00A93C39">
      <w:pPr>
        <w:pStyle w:val="a0"/>
        <w:ind w:left="900" w:firstLineChars="0" w:firstLine="0"/>
        <w:rPr>
          <w:ins w:id="71" w:author="yangwenjing" w:date="2014-11-03T12:45:00Z"/>
          <w:noProof/>
          <w:snapToGrid/>
        </w:rPr>
        <w:pPrChange w:id="72" w:author="yangwenjing" w:date="2014-10-24T10:17:00Z">
          <w:pPr>
            <w:pStyle w:val="a0"/>
            <w:numPr>
              <w:numId w:val="3"/>
            </w:numPr>
            <w:ind w:left="900" w:firstLineChars="0" w:hanging="420"/>
          </w:pPr>
        </w:pPrChange>
      </w:pPr>
      <w:ins w:id="73" w:author="yangwenjing" w:date="2014-11-03T11:45:00Z">
        <w:r w:rsidRPr="00FA49B9">
          <w:rPr>
            <w:noProof/>
            <w:snapToGrid/>
            <w:position w:val="-56"/>
          </w:rPr>
          <w:object w:dxaOrig="7880" w:dyaOrig="1440">
            <v:shape id="_x0000_i1027" type="#_x0000_t75" style="width:393.75pt;height:1in" o:ole="">
              <v:imagedata r:id="rId14" o:title=""/>
            </v:shape>
            <o:OLEObject Type="Embed" ProgID="Equation.DSMT4" ShapeID="_x0000_i1027" DrawAspect="Content" ObjectID="_1476536450" r:id="rId15"/>
          </w:object>
        </w:r>
      </w:ins>
    </w:p>
    <w:p w:rsidR="004D7B9F" w:rsidRPr="00FB692F" w:rsidRDefault="004D7B9F">
      <w:pPr>
        <w:pStyle w:val="a0"/>
        <w:ind w:left="900" w:firstLineChars="0" w:firstLine="0"/>
        <w:rPr>
          <w:ins w:id="74" w:author="yangwenjing" w:date="2014-11-03T11:38:00Z"/>
          <w:noProof/>
          <w:snapToGrid/>
        </w:rPr>
        <w:pPrChange w:id="75" w:author="yangwenjing" w:date="2014-10-24T10:17:00Z">
          <w:pPr>
            <w:pStyle w:val="a0"/>
            <w:numPr>
              <w:numId w:val="3"/>
            </w:numPr>
            <w:ind w:left="900" w:firstLineChars="0" w:hanging="420"/>
          </w:pPr>
        </w:pPrChange>
      </w:pPr>
      <w:ins w:id="76" w:author="yangwenjing" w:date="2014-11-03T12:45:00Z">
        <w:r w:rsidRPr="00FA49B9">
          <w:rPr>
            <w:noProof/>
            <w:snapToGrid/>
            <w:position w:val="-14"/>
          </w:rPr>
          <w:object w:dxaOrig="6460" w:dyaOrig="420">
            <v:shape id="_x0000_i1028" type="#_x0000_t75" style="width:323.25pt;height:21pt" o:ole="">
              <v:imagedata r:id="rId16" o:title=""/>
            </v:shape>
            <o:OLEObject Type="Embed" ProgID="Equation.DSMT4" ShapeID="_x0000_i1028" DrawAspect="Content" ObjectID="_1476536451" r:id="rId17"/>
          </w:object>
        </w:r>
      </w:ins>
      <w:ins w:id="77" w:author="yangwenjing" w:date="2014-11-03T12:45:00Z">
        <w:r>
          <w:rPr>
            <w:noProof/>
            <w:snapToGrid/>
          </w:rPr>
          <w:t xml:space="preserve"> </w:t>
        </w:r>
      </w:ins>
    </w:p>
    <w:p w:rsidR="00FB692F" w:rsidRDefault="00A93C39">
      <w:pPr>
        <w:pStyle w:val="a0"/>
        <w:ind w:left="900" w:firstLineChars="0" w:firstLine="0"/>
        <w:rPr>
          <w:ins w:id="78" w:author="yangwenjing" w:date="2014-11-03T12:42:00Z"/>
          <w:noProof/>
          <w:snapToGrid/>
        </w:rPr>
        <w:pPrChange w:id="79" w:author="yangwenjing" w:date="2014-10-24T10:17:00Z">
          <w:pPr>
            <w:pStyle w:val="a0"/>
            <w:numPr>
              <w:numId w:val="3"/>
            </w:numPr>
            <w:ind w:left="900" w:firstLineChars="0" w:hanging="420"/>
          </w:pPr>
        </w:pPrChange>
      </w:pPr>
      <w:ins w:id="80" w:author="yangwenjing" w:date="2014-11-03T12:09:00Z">
        <w:r w:rsidRPr="00FA49B9">
          <w:rPr>
            <w:noProof/>
            <w:snapToGrid/>
            <w:position w:val="-38"/>
          </w:rPr>
          <w:object w:dxaOrig="5600" w:dyaOrig="999">
            <v:shape id="_x0000_i1029" type="#_x0000_t75" style="width:279.75pt;height:50.25pt" o:ole="">
              <v:imagedata r:id="rId18" o:title=""/>
            </v:shape>
            <o:OLEObject Type="Embed" ProgID="Equation.DSMT4" ShapeID="_x0000_i1029" DrawAspect="Content" ObjectID="_1476536452" r:id="rId19"/>
          </w:object>
        </w:r>
      </w:ins>
    </w:p>
    <w:p w:rsidR="00C714F6" w:rsidRPr="002C300B" w:rsidRDefault="00A93C39">
      <w:pPr>
        <w:pStyle w:val="a0"/>
        <w:ind w:left="900" w:firstLineChars="0" w:firstLine="0"/>
        <w:rPr>
          <w:noProof/>
          <w:snapToGrid/>
          <w:rPrChange w:id="81" w:author="yangwenjing" w:date="2014-11-03T12:53:00Z">
            <w:rPr/>
          </w:rPrChange>
        </w:rPr>
        <w:pPrChange w:id="82" w:author="yangwenjing" w:date="2014-11-03T12:53:00Z">
          <w:pPr>
            <w:pStyle w:val="a0"/>
            <w:numPr>
              <w:numId w:val="3"/>
            </w:numPr>
            <w:ind w:left="900" w:firstLineChars="0" w:hanging="420"/>
          </w:pPr>
        </w:pPrChange>
      </w:pPr>
      <w:ins w:id="83" w:author="yangwenjing" w:date="2014-11-03T12:42:00Z">
        <w:r w:rsidRPr="00FA49B9">
          <w:rPr>
            <w:noProof/>
            <w:snapToGrid/>
            <w:position w:val="-38"/>
          </w:rPr>
          <w:object w:dxaOrig="5480" w:dyaOrig="999">
            <v:shape id="_x0000_i1030" type="#_x0000_t75" style="width:273.75pt;height:50.25pt" o:ole="">
              <v:imagedata r:id="rId20" o:title=""/>
            </v:shape>
            <o:OLEObject Type="Embed" ProgID="Equation.DSMT4" ShapeID="_x0000_i1030" DrawAspect="Content" ObjectID="_1476536453" r:id="rId21"/>
          </w:object>
        </w:r>
      </w:ins>
    </w:p>
    <w:p w:rsidR="00972D07" w:rsidRDefault="00FC6ADF">
      <w:pPr>
        <w:pStyle w:val="2"/>
      </w:pPr>
      <w:r>
        <w:rPr>
          <w:rFonts w:hint="eastAsia"/>
        </w:rPr>
        <w:t>引入北京市道路</w:t>
      </w:r>
      <w:bookmarkStart w:id="84" w:name="_GoBack"/>
      <w:bookmarkEnd w:id="84"/>
    </w:p>
    <w:p w:rsidR="00972D07" w:rsidRDefault="00FC6ADF">
      <w:pPr>
        <w:pStyle w:val="a0"/>
      </w:pPr>
      <w:r>
        <w:rPr>
          <w:rFonts w:hint="eastAsia"/>
        </w:rPr>
        <w:t>为了解决现有</w:t>
      </w:r>
      <w:r>
        <w:rPr>
          <w:rFonts w:hint="eastAsia"/>
        </w:rPr>
        <w:t>START</w:t>
      </w:r>
      <w:r>
        <w:rPr>
          <w:rFonts w:hint="eastAsia"/>
        </w:rPr>
        <w:t>模型的节点分布和节点轨迹与实际轨迹不够相似的问题，可以引入道路信息。</w:t>
      </w:r>
    </w:p>
    <w:p w:rsidR="00972D07" w:rsidRDefault="00FC6ADF">
      <w:pPr>
        <w:pStyle w:val="a0"/>
      </w:pPr>
      <w:r>
        <w:rPr>
          <w:rFonts w:hint="eastAsia"/>
        </w:rPr>
        <w:t>现有的</w:t>
      </w:r>
      <w:r>
        <w:rPr>
          <w:rFonts w:hint="eastAsia"/>
        </w:rPr>
        <w:t>START</w:t>
      </w:r>
      <w:r>
        <w:rPr>
          <w:rFonts w:hint="eastAsia"/>
        </w:rPr>
        <w:t>模型是基于</w:t>
      </w:r>
      <w:r>
        <w:rPr>
          <w:rFonts w:hint="eastAsia"/>
        </w:rPr>
        <w:t>RWP</w:t>
      </w:r>
      <w:r>
        <w:rPr>
          <w:rFonts w:hint="eastAsia"/>
        </w:rPr>
        <w:t>模型的，即源到目的地的路径是可以自定义的。</w:t>
      </w:r>
      <w:r>
        <w:rPr>
          <w:rFonts w:hint="eastAsia"/>
        </w:rPr>
        <w:t>SP</w:t>
      </w:r>
      <w:r>
        <w:rPr>
          <w:rFonts w:hint="eastAsia"/>
        </w:rPr>
        <w:t>是基于北京市地图的，首先</w:t>
      </w:r>
      <w:r>
        <w:rPr>
          <w:rFonts w:hint="eastAsia"/>
        </w:rPr>
        <w:t>SP</w:t>
      </w:r>
      <w:r>
        <w:rPr>
          <w:rFonts w:hint="eastAsia"/>
        </w:rPr>
        <w:t>选取源和目的地点是选取地图数据中的节点，然后根据最短路径算法计算得到路径。</w:t>
      </w:r>
    </w:p>
    <w:p w:rsidR="00972D07" w:rsidRDefault="00FC6ADF">
      <w:pPr>
        <w:pStyle w:val="a0"/>
      </w:pPr>
      <w:r>
        <w:rPr>
          <w:rFonts w:hint="eastAsia"/>
        </w:rPr>
        <w:t>因此</w:t>
      </w:r>
      <w:r>
        <w:rPr>
          <w:rFonts w:hint="eastAsia"/>
        </w:rPr>
        <w:t>START</w:t>
      </w:r>
      <w:r>
        <w:rPr>
          <w:rFonts w:hint="eastAsia"/>
        </w:rPr>
        <w:t>的修改方案可以将基于的模型改为</w:t>
      </w:r>
      <w:r>
        <w:rPr>
          <w:rFonts w:hint="eastAsia"/>
        </w:rPr>
        <w:t>SP</w:t>
      </w:r>
      <w:r>
        <w:rPr>
          <w:rFonts w:hint="eastAsia"/>
        </w:rPr>
        <w:t>模型，重新定义速度和状态</w:t>
      </w:r>
      <w:proofErr w:type="gramStart"/>
      <w:r>
        <w:rPr>
          <w:rFonts w:hint="eastAsia"/>
        </w:rPr>
        <w:t>以及源</w:t>
      </w:r>
      <w:proofErr w:type="gramEnd"/>
      <w:r>
        <w:rPr>
          <w:rFonts w:hint="eastAsia"/>
        </w:rPr>
        <w:t>和目的地点的选取方法即可。</w:t>
      </w:r>
    </w:p>
    <w:p w:rsidR="00972D07" w:rsidRDefault="00FC6ADF">
      <w:pPr>
        <w:pStyle w:val="1"/>
      </w:pPr>
      <w:r>
        <w:rPr>
          <w:rFonts w:hint="eastAsia"/>
        </w:rPr>
        <w:t>其他修改意见</w:t>
      </w:r>
    </w:p>
    <w:p w:rsidR="00972D07" w:rsidRDefault="00FC6ADF">
      <w:pPr>
        <w:pStyle w:val="a0"/>
      </w:pPr>
      <w:r>
        <w:rPr>
          <w:rFonts w:hint="eastAsia"/>
        </w:rPr>
        <w:t>除了以上两点较大改动外，还有以下问题：</w:t>
      </w:r>
    </w:p>
    <w:p w:rsidR="00972D07" w:rsidRDefault="00FC6ADF">
      <w:pPr>
        <w:pStyle w:val="a0"/>
        <w:numPr>
          <w:ilvl w:val="0"/>
          <w:numId w:val="4"/>
        </w:numPr>
        <w:ind w:firstLineChars="0"/>
      </w:pPr>
      <w:r>
        <w:rPr>
          <w:rFonts w:hint="eastAsia"/>
        </w:rPr>
        <w:t>车辆速度分布中，载客和空载速度分布占的面积不同。</w:t>
      </w:r>
    </w:p>
    <w:p w:rsidR="00972D07" w:rsidRDefault="00FC6ADF">
      <w:pPr>
        <w:pStyle w:val="a0"/>
        <w:numPr>
          <w:ilvl w:val="0"/>
          <w:numId w:val="4"/>
        </w:numPr>
        <w:ind w:firstLineChars="0"/>
      </w:pPr>
      <w:r>
        <w:rPr>
          <w:rFonts w:hint="eastAsia"/>
        </w:rPr>
        <w:t>持续时长分布中，载客时在</w:t>
      </w:r>
      <w:r>
        <w:rPr>
          <w:rFonts w:hint="eastAsia"/>
        </w:rPr>
        <w:t>180s</w:t>
      </w:r>
      <w:ins w:id="85" w:author="Thunder" w:date="2014-10-23T08:23:00Z">
        <w:r>
          <w:rPr>
            <w:rFonts w:hint="eastAsia"/>
          </w:rPr>
          <w:t>（</w:t>
        </w:r>
        <w:r w:rsidRPr="00BE1C69">
          <w:rPr>
            <w:rFonts w:hint="eastAsia"/>
            <w:highlight w:val="yellow"/>
            <w:rPrChange w:id="86" w:author="yangwenjing" w:date="2014-10-24T11:06:00Z">
              <w:rPr>
                <w:rFonts w:hint="eastAsia"/>
              </w:rPr>
            </w:rPrChange>
          </w:rPr>
          <w:t>是不是</w:t>
        </w:r>
        <w:r w:rsidRPr="00BE1C69">
          <w:rPr>
            <w:highlight w:val="yellow"/>
            <w:rPrChange w:id="87" w:author="yangwenjing" w:date="2014-10-24T11:06:00Z">
              <w:rPr/>
            </w:rPrChange>
          </w:rPr>
          <w:t>180s</w:t>
        </w:r>
        <w:r w:rsidRPr="00BE1C69">
          <w:rPr>
            <w:rFonts w:hint="eastAsia"/>
            <w:highlight w:val="yellow"/>
            <w:rPrChange w:id="88" w:author="yangwenjing" w:date="2014-10-24T11:06:00Z">
              <w:rPr>
                <w:rFonts w:hint="eastAsia"/>
              </w:rPr>
            </w:rPrChange>
          </w:rPr>
          <w:t>？核对一下实验的数据</w:t>
        </w:r>
        <w:r>
          <w:rPr>
            <w:rFonts w:hint="eastAsia"/>
          </w:rPr>
          <w:t>）</w:t>
        </w:r>
      </w:ins>
      <w:r>
        <w:rPr>
          <w:rFonts w:hint="eastAsia"/>
        </w:rPr>
        <w:t>时出现了</w:t>
      </w:r>
      <w:r>
        <w:rPr>
          <w:rFonts w:hint="eastAsia"/>
        </w:rPr>
        <w:lastRenderedPageBreak/>
        <w:t>一个尖峰，难以解释。</w:t>
      </w:r>
      <w:ins w:id="89" w:author="Thunder" w:date="2014-10-23T08:23:00Z">
        <w:r>
          <w:rPr>
            <w:rFonts w:hint="eastAsia"/>
          </w:rPr>
          <w:t>（</w:t>
        </w:r>
        <w:r w:rsidRPr="00BE1C69">
          <w:rPr>
            <w:rFonts w:hint="eastAsia"/>
            <w:highlight w:val="yellow"/>
            <w:rPrChange w:id="90" w:author="yangwenjing" w:date="2014-10-24T11:06:00Z">
              <w:rPr>
                <w:rFonts w:hint="eastAsia"/>
              </w:rPr>
            </w:rPrChange>
          </w:rPr>
          <w:t>拟考虑通过北京市出租车</w:t>
        </w:r>
        <w:r w:rsidRPr="00BE1C69">
          <w:rPr>
            <w:highlight w:val="yellow"/>
            <w:rPrChange w:id="91" w:author="yangwenjing" w:date="2014-10-24T11:06:00Z">
              <w:rPr/>
            </w:rPrChange>
          </w:rPr>
          <w:t>3</w:t>
        </w:r>
        <w:r w:rsidRPr="00BE1C69">
          <w:rPr>
            <w:rFonts w:hint="eastAsia"/>
            <w:highlight w:val="yellow"/>
            <w:rPrChange w:id="92" w:author="yangwenjing" w:date="2014-10-24T11:06:00Z">
              <w:rPr>
                <w:rFonts w:hint="eastAsia"/>
              </w:rPr>
            </w:rPrChange>
          </w:rPr>
          <w:t>公里起步价的规定来进行解释</w:t>
        </w:r>
        <w:r>
          <w:rPr>
            <w:rFonts w:hint="eastAsia"/>
          </w:rPr>
          <w:t>）</w:t>
        </w:r>
      </w:ins>
    </w:p>
    <w:p w:rsidR="00972D07" w:rsidRDefault="00FC6ADF">
      <w:pPr>
        <w:pStyle w:val="a0"/>
        <w:rPr>
          <w:ins w:id="93" w:author="Thunder" w:date="2014-10-23T08:23:00Z"/>
        </w:rPr>
      </w:pPr>
      <w:r>
        <w:rPr>
          <w:rFonts w:hint="eastAsia"/>
        </w:rPr>
        <w:t>以上两点需要重新看实验数据确认。</w:t>
      </w:r>
    </w:p>
    <w:p w:rsidR="00972D07" w:rsidRDefault="00972D07">
      <w:pPr>
        <w:pStyle w:val="a0"/>
        <w:rPr>
          <w:ins w:id="94" w:author="Thunder" w:date="2014-10-23T08:23:00Z"/>
        </w:rPr>
      </w:pPr>
    </w:p>
    <w:p w:rsidR="00972D07" w:rsidRPr="00087099" w:rsidRDefault="00FC6ADF">
      <w:pPr>
        <w:pStyle w:val="a0"/>
        <w:rPr>
          <w:ins w:id="95" w:author="Thunder" w:date="2014-10-23T08:24:00Z"/>
          <w:highlight w:val="yellow"/>
          <w:rPrChange w:id="96" w:author="yangwenjing" w:date="2014-10-24T10:00:00Z">
            <w:rPr>
              <w:ins w:id="97" w:author="Thunder" w:date="2014-10-23T08:24:00Z"/>
            </w:rPr>
          </w:rPrChange>
        </w:rPr>
      </w:pPr>
      <w:ins w:id="98" w:author="Thunder" w:date="2014-10-23T08:23:00Z">
        <w:r w:rsidRPr="00087099">
          <w:rPr>
            <w:rFonts w:hint="eastAsia"/>
            <w:highlight w:val="yellow"/>
            <w:rPrChange w:id="99" w:author="yangwenjing" w:date="2014-10-24T10:00:00Z">
              <w:rPr>
                <w:rFonts w:hint="eastAsia"/>
              </w:rPr>
            </w:rPrChange>
          </w:rPr>
          <w:t>此外补充一下拟定的时间</w:t>
        </w:r>
      </w:ins>
      <w:ins w:id="100" w:author="Thunder" w:date="2014-10-23T08:24:00Z">
        <w:r w:rsidRPr="00087099">
          <w:rPr>
            <w:rFonts w:hint="eastAsia"/>
            <w:highlight w:val="yellow"/>
            <w:rPrChange w:id="101" w:author="yangwenjing" w:date="2014-10-24T10:00:00Z">
              <w:rPr>
                <w:rFonts w:hint="eastAsia"/>
              </w:rPr>
            </w:rPrChange>
          </w:rPr>
          <w:t>安排，并请关注</w:t>
        </w:r>
        <w:proofErr w:type="spellStart"/>
        <w:r w:rsidRPr="00087099">
          <w:rPr>
            <w:highlight w:val="yellow"/>
            <w:rPrChange w:id="102" w:author="yangwenjing" w:date="2014-10-24T10:00:00Z">
              <w:rPr/>
            </w:rPrChange>
          </w:rPr>
          <w:t>SmartCity</w:t>
        </w:r>
        <w:proofErr w:type="spellEnd"/>
        <w:r w:rsidRPr="00087099">
          <w:rPr>
            <w:highlight w:val="yellow"/>
            <w:rPrChange w:id="103" w:author="yangwenjing" w:date="2014-10-24T10:00:00Z">
              <w:rPr/>
            </w:rPrChange>
          </w:rPr>
          <w:t xml:space="preserve"> 2015International Workshop on Smart Cities and Urban Informatics in conjunction with IEEE INFOCOM 2015</w:t>
        </w:r>
        <w:r w:rsidRPr="00087099">
          <w:rPr>
            <w:rFonts w:hint="eastAsia"/>
            <w:highlight w:val="yellow"/>
            <w:rPrChange w:id="104" w:author="yangwenjing" w:date="2014-10-24T10:00:00Z">
              <w:rPr>
                <w:rFonts w:hint="eastAsia"/>
              </w:rPr>
            </w:rPrChange>
          </w:rPr>
          <w:t>的具体时间要求。</w:t>
        </w:r>
        <w:proofErr w:type="gramStart"/>
        <w:r w:rsidRPr="00087099">
          <w:rPr>
            <w:rFonts w:hint="eastAsia"/>
            <w:highlight w:val="yellow"/>
            <w:rPrChange w:id="105" w:author="yangwenjing" w:date="2014-10-24T10:00:00Z">
              <w:rPr>
                <w:rFonts w:hint="eastAsia"/>
              </w:rPr>
            </w:rPrChange>
          </w:rPr>
          <w:t>先今年写</w:t>
        </w:r>
        <w:proofErr w:type="gramEnd"/>
        <w:r w:rsidRPr="00087099">
          <w:rPr>
            <w:rFonts w:hint="eastAsia"/>
            <w:highlight w:val="yellow"/>
            <w:rPrChange w:id="106" w:author="yangwenjing" w:date="2014-10-24T10:00:00Z">
              <w:rPr>
                <w:rFonts w:hint="eastAsia"/>
              </w:rPr>
            </w:rPrChange>
          </w:rPr>
          <w:t>多点，投稿的时候再做减法。</w:t>
        </w:r>
      </w:ins>
    </w:p>
    <w:p w:rsidR="00972D07" w:rsidRDefault="00FC6ADF">
      <w:pPr>
        <w:pStyle w:val="a0"/>
      </w:pPr>
      <w:ins w:id="107" w:author="Thunder" w:date="2014-10-23T08:24:00Z">
        <w:r w:rsidRPr="00087099">
          <w:rPr>
            <w:rFonts w:hint="eastAsia"/>
            <w:highlight w:val="yellow"/>
            <w:rPrChange w:id="108" w:author="yangwenjing" w:date="2014-10-24T10:00:00Z">
              <w:rPr>
                <w:rFonts w:hint="eastAsia"/>
              </w:rPr>
            </w:rPrChange>
          </w:rPr>
          <w:t>另外上次</w:t>
        </w:r>
      </w:ins>
      <w:ins w:id="109" w:author="Thunder" w:date="2014-10-23T08:25:00Z">
        <w:r w:rsidRPr="00087099">
          <w:rPr>
            <w:rFonts w:hint="eastAsia"/>
            <w:highlight w:val="yellow"/>
            <w:rPrChange w:id="110" w:author="yangwenjing" w:date="2014-10-24T10:00:00Z">
              <w:rPr>
                <w:rFonts w:hint="eastAsia"/>
              </w:rPr>
            </w:rPrChange>
          </w:rPr>
          <w:t>王老师对文字也提出了比较大的意见。</w:t>
        </w:r>
      </w:ins>
    </w:p>
    <w:p w:rsidR="00972D07" w:rsidRDefault="00FC6ADF">
      <w:pPr>
        <w:pStyle w:val="1"/>
      </w:pPr>
      <w:r>
        <w:rPr>
          <w:rFonts w:hint="eastAsia"/>
        </w:rPr>
        <w:t>拟定时间安排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9"/>
        <w:gridCol w:w="1417"/>
        <w:gridCol w:w="1821"/>
        <w:gridCol w:w="3989"/>
        <w:gridCol w:w="1530"/>
      </w:tblGrid>
      <w:tr w:rsidR="00087099" w:rsidTr="00087099">
        <w:tc>
          <w:tcPr>
            <w:tcW w:w="427" w:type="pct"/>
            <w:shd w:val="clear" w:color="auto" w:fill="DDD9C3" w:themeFill="background2" w:themeFillShade="E6"/>
          </w:tcPr>
          <w:p w:rsidR="00087099" w:rsidRDefault="00087099" w:rsidP="00087099">
            <w:pPr>
              <w:pStyle w:val="a0"/>
              <w:spacing w:line="240" w:lineRule="auto"/>
              <w:ind w:firstLineChars="0" w:firstLine="0"/>
              <w:rPr>
                <w:ins w:id="111" w:author="yangwenjing" w:date="2014-10-24T09:57:00Z"/>
              </w:rPr>
            </w:pPr>
            <w:ins w:id="112" w:author="yangwenjing" w:date="2014-10-24T09:57:00Z">
              <w:r>
                <w:rPr>
                  <w:rFonts w:hint="eastAsia"/>
                </w:rPr>
                <w:t>序号</w:t>
              </w:r>
            </w:ins>
          </w:p>
        </w:tc>
        <w:tc>
          <w:tcPr>
            <w:tcW w:w="740" w:type="pct"/>
            <w:shd w:val="clear" w:color="auto" w:fill="DDD9C3" w:themeFill="background2" w:themeFillShade="E6"/>
          </w:tcPr>
          <w:p w:rsidR="00087099" w:rsidRDefault="00087099">
            <w:pPr>
              <w:pStyle w:val="a0"/>
              <w:spacing w:line="240" w:lineRule="auto"/>
              <w:ind w:firstLineChars="0" w:firstLine="0"/>
              <w:pPrChange w:id="113" w:author="yangwenjing" w:date="2014-10-24T09:57:00Z">
                <w:pPr>
                  <w:pStyle w:val="a0"/>
                </w:pPr>
              </w:pPrChange>
            </w:pPr>
            <w:r>
              <w:rPr>
                <w:rFonts w:hint="eastAsia"/>
              </w:rPr>
              <w:t>时间</w:t>
            </w:r>
          </w:p>
        </w:tc>
        <w:tc>
          <w:tcPr>
            <w:tcW w:w="951" w:type="pct"/>
            <w:shd w:val="clear" w:color="auto" w:fill="DDD9C3" w:themeFill="background2" w:themeFillShade="E6"/>
          </w:tcPr>
          <w:p w:rsidR="00087099" w:rsidRDefault="00087099">
            <w:pPr>
              <w:pStyle w:val="a0"/>
              <w:spacing w:line="240" w:lineRule="auto"/>
              <w:ind w:firstLineChars="0" w:firstLine="0"/>
              <w:pPrChange w:id="114" w:author="yangwenjing" w:date="2014-10-24T09:57:00Z">
                <w:pPr>
                  <w:pStyle w:val="a0"/>
                </w:pPr>
              </w:pPrChange>
            </w:pPr>
            <w:r>
              <w:rPr>
                <w:rFonts w:hint="eastAsia"/>
              </w:rPr>
              <w:t>实验名称</w:t>
            </w:r>
          </w:p>
        </w:tc>
        <w:tc>
          <w:tcPr>
            <w:tcW w:w="2083" w:type="pct"/>
            <w:shd w:val="clear" w:color="auto" w:fill="DDD9C3" w:themeFill="background2" w:themeFillShade="E6"/>
          </w:tcPr>
          <w:p w:rsidR="00087099" w:rsidRDefault="00087099">
            <w:pPr>
              <w:pStyle w:val="a0"/>
              <w:spacing w:line="240" w:lineRule="auto"/>
              <w:ind w:firstLineChars="0" w:firstLine="0"/>
              <w:pPrChange w:id="115" w:author="yangwenjing" w:date="2014-10-24T09:57:00Z">
                <w:pPr>
                  <w:pStyle w:val="a0"/>
                </w:pPr>
              </w:pPrChange>
            </w:pPr>
            <w:r>
              <w:rPr>
                <w:rFonts w:hint="eastAsia"/>
              </w:rPr>
              <w:t>实验内容</w:t>
            </w:r>
          </w:p>
        </w:tc>
        <w:tc>
          <w:tcPr>
            <w:tcW w:w="799" w:type="pct"/>
            <w:shd w:val="clear" w:color="auto" w:fill="DDD9C3" w:themeFill="background2" w:themeFillShade="E6"/>
          </w:tcPr>
          <w:p w:rsidR="00087099" w:rsidRDefault="00087099" w:rsidP="00087099">
            <w:pPr>
              <w:pStyle w:val="a0"/>
              <w:spacing w:line="240" w:lineRule="auto"/>
              <w:ind w:firstLineChars="0" w:firstLine="0"/>
              <w:rPr>
                <w:ins w:id="116" w:author="yangwenjing" w:date="2014-10-24T09:58:00Z"/>
              </w:rPr>
            </w:pPr>
            <w:ins w:id="117" w:author="yangwenjing" w:date="2014-10-24T09:59:00Z">
              <w:r>
                <w:rPr>
                  <w:rFonts w:hint="eastAsia"/>
                </w:rPr>
                <w:t>人员安排</w:t>
              </w:r>
            </w:ins>
          </w:p>
        </w:tc>
      </w:tr>
      <w:tr w:rsidR="008C29A2" w:rsidTr="00087099">
        <w:tc>
          <w:tcPr>
            <w:tcW w:w="427" w:type="pct"/>
          </w:tcPr>
          <w:p w:rsidR="00087099" w:rsidRDefault="00087099" w:rsidP="00087099">
            <w:pPr>
              <w:pStyle w:val="a0"/>
              <w:spacing w:line="240" w:lineRule="auto"/>
              <w:ind w:firstLineChars="0" w:firstLine="0"/>
              <w:rPr>
                <w:ins w:id="118" w:author="yangwenjing" w:date="2014-10-24T09:57:00Z"/>
              </w:rPr>
            </w:pPr>
            <w:ins w:id="119" w:author="yangwenjing" w:date="2014-10-24T09:58:00Z">
              <w:r>
                <w:rPr>
                  <w:rFonts w:hint="eastAsia"/>
                </w:rPr>
                <w:t>1</w:t>
              </w:r>
            </w:ins>
          </w:p>
        </w:tc>
        <w:tc>
          <w:tcPr>
            <w:tcW w:w="740" w:type="pct"/>
          </w:tcPr>
          <w:p w:rsidR="00087099" w:rsidRDefault="00087099">
            <w:pPr>
              <w:pStyle w:val="a0"/>
              <w:spacing w:line="240" w:lineRule="auto"/>
              <w:ind w:firstLineChars="0" w:firstLine="0"/>
              <w:pPrChange w:id="120" w:author="yangwenjing" w:date="2014-10-24T09:57:00Z">
                <w:pPr>
                  <w:pStyle w:val="a0"/>
                </w:pPr>
              </w:pPrChange>
            </w:pPr>
            <w:ins w:id="121" w:author="yangwenjing" w:date="2014-10-24T10:01:00Z">
              <w:r>
                <w:rPr>
                  <w:rFonts w:hint="eastAsia"/>
                </w:rPr>
                <w:t>10.24-10.29</w:t>
              </w:r>
            </w:ins>
          </w:p>
        </w:tc>
        <w:tc>
          <w:tcPr>
            <w:tcW w:w="951" w:type="pct"/>
          </w:tcPr>
          <w:p w:rsidR="00087099" w:rsidRDefault="00087099">
            <w:pPr>
              <w:pStyle w:val="a0"/>
              <w:spacing w:line="240" w:lineRule="auto"/>
              <w:ind w:firstLineChars="0" w:firstLine="0"/>
              <w:pPrChange w:id="122" w:author="yangwenjing" w:date="2014-10-24T09:57:00Z">
                <w:pPr>
                  <w:pStyle w:val="a0"/>
                </w:pPr>
              </w:pPrChange>
            </w:pPr>
            <w:ins w:id="123" w:author="yangwenjing" w:date="2014-10-24T10:01:00Z">
              <w:r>
                <w:rPr>
                  <w:rFonts w:hint="eastAsia"/>
                </w:rPr>
                <w:t>速度</w:t>
              </w:r>
            </w:ins>
            <w:ins w:id="124" w:author="yangwenjing" w:date="2014-10-24T10:02:00Z">
              <w:r>
                <w:rPr>
                  <w:rFonts w:hint="eastAsia"/>
                </w:rPr>
                <w:t>分布实验</w:t>
              </w:r>
            </w:ins>
          </w:p>
        </w:tc>
        <w:tc>
          <w:tcPr>
            <w:tcW w:w="2083" w:type="pct"/>
          </w:tcPr>
          <w:p w:rsidR="00087099" w:rsidRDefault="00087099">
            <w:pPr>
              <w:pStyle w:val="a0"/>
              <w:spacing w:line="240" w:lineRule="auto"/>
              <w:ind w:firstLineChars="0" w:firstLine="0"/>
              <w:pPrChange w:id="125" w:author="yangwenjing" w:date="2014-10-24T09:57:00Z">
                <w:pPr>
                  <w:pStyle w:val="a0"/>
                </w:pPr>
              </w:pPrChange>
            </w:pPr>
            <w:ins w:id="126" w:author="yangwenjing" w:date="2014-10-24T10:02:00Z">
              <w:r>
                <w:rPr>
                  <w:rFonts w:hint="eastAsia"/>
                </w:rPr>
                <w:t>确认速度分布是否正确</w:t>
              </w:r>
            </w:ins>
          </w:p>
        </w:tc>
        <w:tc>
          <w:tcPr>
            <w:tcW w:w="799" w:type="pct"/>
          </w:tcPr>
          <w:p w:rsidR="00087099" w:rsidRPr="00087099" w:rsidRDefault="00087099" w:rsidP="00087099">
            <w:pPr>
              <w:pStyle w:val="a0"/>
              <w:spacing w:line="240" w:lineRule="auto"/>
              <w:ind w:firstLineChars="0" w:firstLine="0"/>
              <w:rPr>
                <w:ins w:id="127" w:author="yangwenjing" w:date="2014-10-24T09:58:00Z"/>
              </w:rPr>
            </w:pPr>
            <w:ins w:id="128" w:author="yangwenjing" w:date="2014-10-24T10:02:00Z">
              <w:r>
                <w:rPr>
                  <w:rFonts w:hint="eastAsia"/>
                </w:rPr>
                <w:t>杨文静</w:t>
              </w:r>
            </w:ins>
          </w:p>
        </w:tc>
      </w:tr>
      <w:tr w:rsidR="008C29A2" w:rsidTr="00087099">
        <w:tc>
          <w:tcPr>
            <w:tcW w:w="427" w:type="pct"/>
          </w:tcPr>
          <w:p w:rsidR="00087099" w:rsidRDefault="00087099" w:rsidP="00087099">
            <w:pPr>
              <w:pStyle w:val="a0"/>
              <w:spacing w:line="240" w:lineRule="auto"/>
              <w:ind w:firstLineChars="0" w:firstLine="0"/>
              <w:rPr>
                <w:ins w:id="129" w:author="yangwenjing" w:date="2014-10-24T09:57:00Z"/>
              </w:rPr>
            </w:pPr>
            <w:ins w:id="130" w:author="yangwenjing" w:date="2014-10-24T10:02:00Z">
              <w:r>
                <w:rPr>
                  <w:rFonts w:hint="eastAsia"/>
                </w:rPr>
                <w:t>2</w:t>
              </w:r>
            </w:ins>
          </w:p>
        </w:tc>
        <w:tc>
          <w:tcPr>
            <w:tcW w:w="740" w:type="pct"/>
          </w:tcPr>
          <w:p w:rsidR="00087099" w:rsidRDefault="00087099">
            <w:pPr>
              <w:pStyle w:val="a0"/>
              <w:spacing w:line="240" w:lineRule="auto"/>
              <w:ind w:firstLineChars="0" w:firstLine="0"/>
              <w:pPrChange w:id="131" w:author="yangwenjing" w:date="2014-10-24T09:57:00Z">
                <w:pPr>
                  <w:pStyle w:val="a0"/>
                </w:pPr>
              </w:pPrChange>
            </w:pPr>
            <w:ins w:id="132" w:author="yangwenjing" w:date="2014-10-24T10:02:00Z">
              <w:r>
                <w:rPr>
                  <w:rFonts w:hint="eastAsia"/>
                </w:rPr>
                <w:t>10.24-10.29</w:t>
              </w:r>
            </w:ins>
          </w:p>
        </w:tc>
        <w:tc>
          <w:tcPr>
            <w:tcW w:w="951" w:type="pct"/>
          </w:tcPr>
          <w:p w:rsidR="00087099" w:rsidRDefault="00087099">
            <w:pPr>
              <w:pStyle w:val="a0"/>
              <w:spacing w:line="240" w:lineRule="auto"/>
              <w:ind w:firstLineChars="0" w:firstLine="0"/>
              <w:pPrChange w:id="133" w:author="yangwenjing" w:date="2014-10-24T09:57:00Z">
                <w:pPr>
                  <w:pStyle w:val="a0"/>
                </w:pPr>
              </w:pPrChange>
            </w:pPr>
            <w:ins w:id="134" w:author="yangwenjing" w:date="2014-10-24T10:02:00Z">
              <w:r>
                <w:rPr>
                  <w:rFonts w:hint="eastAsia"/>
                </w:rPr>
                <w:t>持续时长分布</w:t>
              </w:r>
            </w:ins>
          </w:p>
        </w:tc>
        <w:tc>
          <w:tcPr>
            <w:tcW w:w="2083" w:type="pct"/>
          </w:tcPr>
          <w:p w:rsidR="00087099" w:rsidRDefault="00087099">
            <w:pPr>
              <w:pStyle w:val="a0"/>
              <w:spacing w:line="240" w:lineRule="auto"/>
              <w:ind w:firstLineChars="0" w:firstLine="0"/>
              <w:pPrChange w:id="135" w:author="yangwenjing" w:date="2014-10-24T09:57:00Z">
                <w:pPr>
                  <w:pStyle w:val="a0"/>
                </w:pPr>
              </w:pPrChange>
            </w:pPr>
            <w:ins w:id="136" w:author="yangwenjing" w:date="2014-10-24T10:02:00Z">
              <w:r>
                <w:rPr>
                  <w:rFonts w:hint="eastAsia"/>
                </w:rPr>
                <w:t>确认持续时长的</w:t>
              </w:r>
            </w:ins>
            <w:ins w:id="137" w:author="yangwenjing" w:date="2014-10-24T10:03:00Z">
              <w:r>
                <w:rPr>
                  <w:rFonts w:hint="eastAsia"/>
                </w:rPr>
                <w:t>尖峰是什么情况</w:t>
              </w:r>
            </w:ins>
          </w:p>
        </w:tc>
        <w:tc>
          <w:tcPr>
            <w:tcW w:w="799" w:type="pct"/>
          </w:tcPr>
          <w:p w:rsidR="00087099" w:rsidRPr="00087099" w:rsidRDefault="00087099" w:rsidP="00087099">
            <w:pPr>
              <w:pStyle w:val="a0"/>
              <w:spacing w:line="240" w:lineRule="auto"/>
              <w:ind w:firstLineChars="0" w:firstLine="0"/>
              <w:rPr>
                <w:ins w:id="138" w:author="yangwenjing" w:date="2014-10-24T09:58:00Z"/>
              </w:rPr>
            </w:pPr>
            <w:ins w:id="139" w:author="yangwenjing" w:date="2014-10-24T10:03:00Z">
              <w:r>
                <w:rPr>
                  <w:rFonts w:hint="eastAsia"/>
                </w:rPr>
                <w:t>杨文静</w:t>
              </w:r>
            </w:ins>
          </w:p>
        </w:tc>
      </w:tr>
      <w:tr w:rsidR="00087099" w:rsidTr="00087099">
        <w:trPr>
          <w:ins w:id="140" w:author="yangwenjing" w:date="2014-10-24T10:03:00Z"/>
        </w:trPr>
        <w:tc>
          <w:tcPr>
            <w:tcW w:w="427" w:type="pct"/>
          </w:tcPr>
          <w:p w:rsidR="00087099" w:rsidRDefault="00087099" w:rsidP="00087099">
            <w:pPr>
              <w:pStyle w:val="a0"/>
              <w:spacing w:line="240" w:lineRule="auto"/>
              <w:ind w:firstLineChars="0" w:firstLine="0"/>
              <w:rPr>
                <w:ins w:id="141" w:author="yangwenjing" w:date="2014-10-24T10:03:00Z"/>
              </w:rPr>
            </w:pPr>
            <w:ins w:id="142" w:author="yangwenjing" w:date="2014-10-24T10:03:00Z">
              <w:r>
                <w:rPr>
                  <w:rFonts w:hint="eastAsia"/>
                </w:rPr>
                <w:t>3</w:t>
              </w:r>
            </w:ins>
          </w:p>
        </w:tc>
        <w:tc>
          <w:tcPr>
            <w:tcW w:w="740" w:type="pct"/>
          </w:tcPr>
          <w:p w:rsidR="00087099" w:rsidRDefault="00087099" w:rsidP="00087099">
            <w:pPr>
              <w:pStyle w:val="a0"/>
              <w:spacing w:line="240" w:lineRule="auto"/>
              <w:ind w:firstLineChars="0" w:firstLine="0"/>
              <w:rPr>
                <w:ins w:id="143" w:author="yangwenjing" w:date="2014-10-24T10:03:00Z"/>
              </w:rPr>
            </w:pPr>
            <w:ins w:id="144" w:author="yangwenjing" w:date="2014-10-24T10:03:00Z">
              <w:r>
                <w:rPr>
                  <w:rFonts w:hint="eastAsia"/>
                </w:rPr>
                <w:t>10.24-10.29</w:t>
              </w:r>
            </w:ins>
          </w:p>
        </w:tc>
        <w:tc>
          <w:tcPr>
            <w:tcW w:w="951" w:type="pct"/>
          </w:tcPr>
          <w:p w:rsidR="00087099" w:rsidRDefault="00087099" w:rsidP="00087099">
            <w:pPr>
              <w:pStyle w:val="a0"/>
              <w:spacing w:line="240" w:lineRule="auto"/>
              <w:ind w:firstLineChars="0" w:firstLine="0"/>
              <w:rPr>
                <w:ins w:id="145" w:author="yangwenjing" w:date="2014-10-24T10:03:00Z"/>
              </w:rPr>
            </w:pPr>
            <w:proofErr w:type="spellStart"/>
            <w:ins w:id="146" w:author="yangwenjing" w:date="2014-10-24T10:03:00Z">
              <w:r>
                <w:t>DropingArea</w:t>
              </w:r>
            </w:ins>
            <w:proofErr w:type="spellEnd"/>
            <w:ins w:id="147" w:author="yangwenjing" w:date="2014-10-24T10:04:00Z">
              <w:r>
                <w:rPr>
                  <w:rFonts w:hint="eastAsia"/>
                </w:rPr>
                <w:t>划分</w:t>
              </w:r>
            </w:ins>
          </w:p>
        </w:tc>
        <w:tc>
          <w:tcPr>
            <w:tcW w:w="2083" w:type="pct"/>
          </w:tcPr>
          <w:p w:rsidR="00087099" w:rsidRDefault="00087099">
            <w:pPr>
              <w:pStyle w:val="a0"/>
              <w:numPr>
                <w:ilvl w:val="0"/>
                <w:numId w:val="5"/>
              </w:numPr>
              <w:spacing w:line="240" w:lineRule="auto"/>
              <w:ind w:firstLineChars="0"/>
              <w:rPr>
                <w:ins w:id="148" w:author="yangwenjing" w:date="2014-10-24T10:05:00Z"/>
              </w:rPr>
              <w:pPrChange w:id="149" w:author="yangwenjing" w:date="2014-10-24T10:04:00Z">
                <w:pPr>
                  <w:pStyle w:val="a0"/>
                  <w:spacing w:line="240" w:lineRule="auto"/>
                  <w:ind w:firstLineChars="0" w:firstLine="0"/>
                </w:pPr>
              </w:pPrChange>
            </w:pPr>
            <w:ins w:id="150" w:author="yangwenjing" w:date="2014-10-24T10:04:00Z">
              <w:r>
                <w:rPr>
                  <w:rFonts w:hint="eastAsia"/>
                </w:rPr>
                <w:t>首先将区域划分为</w:t>
              </w:r>
              <w:r>
                <w:rPr>
                  <w:rFonts w:hint="eastAsia"/>
                </w:rPr>
                <w:t>100*100</w:t>
              </w:r>
              <w:r>
                <w:rPr>
                  <w:rFonts w:hint="eastAsia"/>
                </w:rPr>
                <w:t>的格子，</w:t>
              </w:r>
              <w:proofErr w:type="gramStart"/>
              <w:r>
                <w:rPr>
                  <w:rFonts w:hint="eastAsia"/>
                </w:rPr>
                <w:t>算每个</w:t>
              </w:r>
              <w:proofErr w:type="gramEnd"/>
              <w:r>
                <w:rPr>
                  <w:rFonts w:hint="eastAsia"/>
                </w:rPr>
                <w:t>格子里</w:t>
              </w:r>
              <w:r>
                <w:rPr>
                  <w:rFonts w:hint="eastAsia"/>
                </w:rPr>
                <w:t>event=0</w:t>
              </w:r>
              <w:r>
                <w:rPr>
                  <w:rFonts w:hint="eastAsia"/>
                </w:rPr>
                <w:t>的数量</w:t>
              </w:r>
            </w:ins>
            <w:ins w:id="151" w:author="yangwenjing" w:date="2014-10-24T10:05:00Z">
              <w:r>
                <w:rPr>
                  <w:rFonts w:hint="eastAsia"/>
                </w:rPr>
                <w:t>。</w:t>
              </w:r>
              <w:r>
                <w:rPr>
                  <w:rFonts w:hint="eastAsia"/>
                </w:rPr>
                <w:t>(5</w:t>
              </w:r>
              <w:r>
                <w:rPr>
                  <w:rFonts w:hint="eastAsia"/>
                </w:rPr>
                <w:t>天</w:t>
              </w:r>
              <w:r>
                <w:rPr>
                  <w:rFonts w:hint="eastAsia"/>
                </w:rPr>
                <w:t>)</w:t>
              </w:r>
            </w:ins>
          </w:p>
          <w:p w:rsidR="00087099" w:rsidRDefault="00087099">
            <w:pPr>
              <w:pStyle w:val="a0"/>
              <w:numPr>
                <w:ilvl w:val="0"/>
                <w:numId w:val="5"/>
              </w:numPr>
              <w:spacing w:line="240" w:lineRule="auto"/>
              <w:ind w:firstLineChars="0"/>
              <w:rPr>
                <w:ins w:id="152" w:author="yangwenjing" w:date="2014-10-24T10:03:00Z"/>
              </w:rPr>
              <w:pPrChange w:id="153" w:author="yangwenjing" w:date="2014-10-24T10:04:00Z">
                <w:pPr>
                  <w:pStyle w:val="a0"/>
                  <w:spacing w:line="240" w:lineRule="auto"/>
                  <w:ind w:firstLineChars="0" w:firstLine="0"/>
                </w:pPr>
              </w:pPrChange>
            </w:pPr>
            <w:ins w:id="154" w:author="yangwenjing" w:date="2014-10-24T10:05:00Z">
              <w:r>
                <w:rPr>
                  <w:rFonts w:hint="eastAsia"/>
                </w:rPr>
                <w:t>然后对格子进行合并获得区域。</w:t>
              </w:r>
            </w:ins>
          </w:p>
        </w:tc>
        <w:tc>
          <w:tcPr>
            <w:tcW w:w="799" w:type="pct"/>
          </w:tcPr>
          <w:p w:rsidR="00087099" w:rsidRDefault="00087099" w:rsidP="00087099">
            <w:pPr>
              <w:pStyle w:val="a0"/>
              <w:spacing w:line="240" w:lineRule="auto"/>
              <w:ind w:firstLineChars="0" w:firstLine="0"/>
              <w:rPr>
                <w:ins w:id="155" w:author="yangwenjing" w:date="2014-10-24T10:06:00Z"/>
              </w:rPr>
            </w:pPr>
            <w:ins w:id="156" w:author="yangwenjing" w:date="2014-10-24T10:05:00Z">
              <w:r>
                <w:rPr>
                  <w:rFonts w:hint="eastAsia"/>
                </w:rPr>
                <w:t>1</w:t>
              </w:r>
              <w:r>
                <w:rPr>
                  <w:rFonts w:hint="eastAsia"/>
                </w:rPr>
                <w:t>．张景涛</w:t>
              </w:r>
            </w:ins>
          </w:p>
          <w:p w:rsidR="00087099" w:rsidRDefault="00087099" w:rsidP="00087099">
            <w:pPr>
              <w:pStyle w:val="a0"/>
              <w:spacing w:line="240" w:lineRule="auto"/>
              <w:ind w:firstLineChars="0" w:firstLine="0"/>
              <w:rPr>
                <w:ins w:id="157" w:author="yangwenjing" w:date="2014-10-24T10:03:00Z"/>
              </w:rPr>
            </w:pPr>
            <w:ins w:id="158" w:author="yangwenjing" w:date="2014-10-24T10:06:00Z">
              <w:r>
                <w:rPr>
                  <w:rFonts w:hint="eastAsia"/>
                </w:rPr>
                <w:t xml:space="preserve">2. </w:t>
              </w:r>
              <w:r>
                <w:rPr>
                  <w:rFonts w:hint="eastAsia"/>
                </w:rPr>
                <w:t>杨文静</w:t>
              </w:r>
            </w:ins>
          </w:p>
        </w:tc>
      </w:tr>
      <w:tr w:rsidR="00087099" w:rsidTr="00087099">
        <w:trPr>
          <w:ins w:id="159" w:author="yangwenjing" w:date="2014-10-24T10:05:00Z"/>
        </w:trPr>
        <w:tc>
          <w:tcPr>
            <w:tcW w:w="427" w:type="pct"/>
          </w:tcPr>
          <w:p w:rsidR="00087099" w:rsidRDefault="00087099" w:rsidP="00087099">
            <w:pPr>
              <w:pStyle w:val="a0"/>
              <w:spacing w:line="240" w:lineRule="auto"/>
              <w:ind w:firstLineChars="0" w:firstLine="0"/>
              <w:rPr>
                <w:ins w:id="160" w:author="yangwenjing" w:date="2014-10-24T10:05:00Z"/>
              </w:rPr>
            </w:pPr>
            <w:ins w:id="161" w:author="yangwenjing" w:date="2014-10-24T10:06:00Z">
              <w:r>
                <w:rPr>
                  <w:rFonts w:hint="eastAsia"/>
                </w:rPr>
                <w:t>4</w:t>
              </w:r>
            </w:ins>
          </w:p>
        </w:tc>
        <w:tc>
          <w:tcPr>
            <w:tcW w:w="740" w:type="pct"/>
          </w:tcPr>
          <w:p w:rsidR="00087099" w:rsidRDefault="00087099" w:rsidP="00087099">
            <w:pPr>
              <w:pStyle w:val="a0"/>
              <w:spacing w:line="240" w:lineRule="auto"/>
              <w:ind w:firstLineChars="0" w:firstLine="0"/>
              <w:rPr>
                <w:ins w:id="162" w:author="yangwenjing" w:date="2014-10-24T10:05:00Z"/>
              </w:rPr>
            </w:pPr>
            <w:ins w:id="163" w:author="yangwenjing" w:date="2014-10-24T10:06:00Z">
              <w:r>
                <w:rPr>
                  <w:rFonts w:hint="eastAsia"/>
                </w:rPr>
                <w:t>10.2</w:t>
              </w:r>
            </w:ins>
            <w:ins w:id="164" w:author="yangwenjing" w:date="2014-10-24T10:08:00Z">
              <w:r>
                <w:rPr>
                  <w:rFonts w:hint="eastAsia"/>
                </w:rPr>
                <w:t>9</w:t>
              </w:r>
            </w:ins>
            <w:ins w:id="165" w:author="yangwenjing" w:date="2014-10-24T10:06:00Z">
              <w:r>
                <w:rPr>
                  <w:rFonts w:hint="eastAsia"/>
                </w:rPr>
                <w:t>-1</w:t>
              </w:r>
            </w:ins>
            <w:ins w:id="166" w:author="yangwenjing" w:date="2014-10-24T10:08:00Z">
              <w:r>
                <w:rPr>
                  <w:rFonts w:hint="eastAsia"/>
                </w:rPr>
                <w:t>1</w:t>
              </w:r>
            </w:ins>
            <w:ins w:id="167" w:author="yangwenjing" w:date="2014-10-24T10:06:00Z">
              <w:r>
                <w:rPr>
                  <w:rFonts w:hint="eastAsia"/>
                </w:rPr>
                <w:t>.</w:t>
              </w:r>
            </w:ins>
            <w:ins w:id="168" w:author="yangwenjing" w:date="2014-10-24T10:08:00Z">
              <w:r>
                <w:rPr>
                  <w:rFonts w:hint="eastAsia"/>
                </w:rPr>
                <w:t>5</w:t>
              </w:r>
            </w:ins>
          </w:p>
        </w:tc>
        <w:tc>
          <w:tcPr>
            <w:tcW w:w="951" w:type="pct"/>
          </w:tcPr>
          <w:p w:rsidR="00087099" w:rsidRDefault="00087099" w:rsidP="00087099">
            <w:pPr>
              <w:pStyle w:val="a0"/>
              <w:spacing w:line="240" w:lineRule="auto"/>
              <w:ind w:firstLineChars="0" w:firstLine="0"/>
              <w:rPr>
                <w:ins w:id="169" w:author="yangwenjing" w:date="2014-10-24T10:05:00Z"/>
              </w:rPr>
            </w:pPr>
            <w:ins w:id="170" w:author="yangwenjing" w:date="2014-10-24T10:06:00Z">
              <w:r>
                <w:rPr>
                  <w:rFonts w:hint="eastAsia"/>
                </w:rPr>
                <w:t>区域转移概率矩阵计算</w:t>
              </w:r>
            </w:ins>
          </w:p>
        </w:tc>
        <w:tc>
          <w:tcPr>
            <w:tcW w:w="2083" w:type="pct"/>
          </w:tcPr>
          <w:p w:rsidR="00087099" w:rsidRDefault="00087099">
            <w:pPr>
              <w:pStyle w:val="a0"/>
              <w:numPr>
                <w:ilvl w:val="0"/>
                <w:numId w:val="6"/>
              </w:numPr>
              <w:spacing w:line="240" w:lineRule="auto"/>
              <w:ind w:firstLineChars="0"/>
              <w:rPr>
                <w:ins w:id="171" w:author="yangwenjing" w:date="2014-10-24T10:07:00Z"/>
              </w:rPr>
              <w:pPrChange w:id="172" w:author="yangwenjing" w:date="2014-10-24T10:06:00Z">
                <w:pPr>
                  <w:pStyle w:val="a0"/>
                  <w:numPr>
                    <w:numId w:val="5"/>
                  </w:numPr>
                  <w:spacing w:line="240" w:lineRule="auto"/>
                  <w:ind w:left="360" w:firstLineChars="0" w:hanging="360"/>
                </w:pPr>
              </w:pPrChange>
            </w:pPr>
            <w:ins w:id="173" w:author="yangwenjing" w:date="2014-10-24T10:07:00Z">
              <w:r>
                <w:rPr>
                  <w:rFonts w:hint="eastAsia"/>
                </w:rPr>
                <w:t>选取</w:t>
              </w:r>
              <w:r>
                <w:rPr>
                  <w:rFonts w:hint="eastAsia"/>
                </w:rPr>
                <w:t>3</w:t>
              </w:r>
              <w:r>
                <w:rPr>
                  <w:rFonts w:hint="eastAsia"/>
                </w:rPr>
                <w:t>个小时，</w:t>
              </w:r>
              <w:r>
                <w:rPr>
                  <w:rFonts w:hint="eastAsia"/>
                </w:rPr>
                <w:t>10min</w:t>
              </w:r>
              <w:r>
                <w:rPr>
                  <w:rFonts w:hint="eastAsia"/>
                </w:rPr>
                <w:t>为一个时间片，</w:t>
              </w:r>
              <w:proofErr w:type="gramStart"/>
              <w:r>
                <w:rPr>
                  <w:rFonts w:hint="eastAsia"/>
                </w:rPr>
                <w:t>算每个</w:t>
              </w:r>
              <w:proofErr w:type="gramEnd"/>
              <w:r>
                <w:rPr>
                  <w:rFonts w:hint="eastAsia"/>
                </w:rPr>
                <w:t>区域的车辆集合。</w:t>
              </w:r>
            </w:ins>
          </w:p>
          <w:p w:rsidR="00087099" w:rsidRDefault="00087099">
            <w:pPr>
              <w:pStyle w:val="a0"/>
              <w:numPr>
                <w:ilvl w:val="0"/>
                <w:numId w:val="6"/>
              </w:numPr>
              <w:spacing w:line="240" w:lineRule="auto"/>
              <w:ind w:firstLineChars="0"/>
              <w:rPr>
                <w:ins w:id="174" w:author="yangwenjing" w:date="2014-10-24T10:05:00Z"/>
              </w:rPr>
              <w:pPrChange w:id="175" w:author="yangwenjing" w:date="2014-10-24T10:06:00Z">
                <w:pPr>
                  <w:pStyle w:val="a0"/>
                  <w:numPr>
                    <w:numId w:val="5"/>
                  </w:numPr>
                  <w:spacing w:line="240" w:lineRule="auto"/>
                  <w:ind w:left="360" w:firstLineChars="0" w:hanging="360"/>
                </w:pPr>
              </w:pPrChange>
            </w:pPr>
            <w:ins w:id="176" w:author="yangwenjing" w:date="2014-10-24T10:07:00Z">
              <w:r>
                <w:rPr>
                  <w:rFonts w:hint="eastAsia"/>
                </w:rPr>
                <w:t>按公式计算区域转移</w:t>
              </w:r>
            </w:ins>
            <w:ins w:id="177" w:author="yangwenjing" w:date="2014-10-24T10:08:00Z">
              <w:r>
                <w:rPr>
                  <w:rFonts w:hint="eastAsia"/>
                </w:rPr>
                <w:t>概率矩阵。</w:t>
              </w:r>
            </w:ins>
          </w:p>
        </w:tc>
        <w:tc>
          <w:tcPr>
            <w:tcW w:w="799" w:type="pct"/>
          </w:tcPr>
          <w:p w:rsidR="00087099" w:rsidRDefault="00087099">
            <w:pPr>
              <w:pStyle w:val="a0"/>
              <w:numPr>
                <w:ilvl w:val="0"/>
                <w:numId w:val="7"/>
              </w:numPr>
              <w:spacing w:line="240" w:lineRule="auto"/>
              <w:ind w:firstLineChars="0"/>
              <w:rPr>
                <w:ins w:id="178" w:author="yangwenjing" w:date="2014-10-24T10:08:00Z"/>
              </w:rPr>
              <w:pPrChange w:id="179" w:author="yangwenjing" w:date="2014-10-24T10:08:00Z">
                <w:pPr>
                  <w:pStyle w:val="a0"/>
                  <w:spacing w:line="240" w:lineRule="auto"/>
                  <w:ind w:firstLineChars="0" w:firstLine="0"/>
                </w:pPr>
              </w:pPrChange>
            </w:pPr>
            <w:ins w:id="180" w:author="yangwenjing" w:date="2014-10-24T10:08:00Z">
              <w:r>
                <w:rPr>
                  <w:rFonts w:hint="eastAsia"/>
                </w:rPr>
                <w:t>张景涛</w:t>
              </w:r>
            </w:ins>
          </w:p>
          <w:p w:rsidR="00087099" w:rsidRPr="00087099" w:rsidRDefault="00087099">
            <w:pPr>
              <w:pStyle w:val="a0"/>
              <w:numPr>
                <w:ilvl w:val="0"/>
                <w:numId w:val="7"/>
              </w:numPr>
              <w:spacing w:line="240" w:lineRule="auto"/>
              <w:ind w:firstLineChars="0"/>
              <w:rPr>
                <w:ins w:id="181" w:author="yangwenjing" w:date="2014-10-24T10:05:00Z"/>
              </w:rPr>
              <w:pPrChange w:id="182" w:author="yangwenjing" w:date="2014-10-24T10:08:00Z">
                <w:pPr>
                  <w:pStyle w:val="a0"/>
                  <w:spacing w:line="240" w:lineRule="auto"/>
                  <w:ind w:firstLineChars="0" w:firstLine="0"/>
                </w:pPr>
              </w:pPrChange>
            </w:pPr>
            <w:ins w:id="183" w:author="yangwenjing" w:date="2014-10-24T10:08:00Z">
              <w:r>
                <w:rPr>
                  <w:rFonts w:hint="eastAsia"/>
                </w:rPr>
                <w:t>赵洁</w:t>
              </w:r>
              <w:proofErr w:type="gramStart"/>
              <w:r>
                <w:rPr>
                  <w:rFonts w:hint="eastAsia"/>
                </w:rPr>
                <w:t>洁</w:t>
              </w:r>
            </w:ins>
            <w:proofErr w:type="gramEnd"/>
          </w:p>
        </w:tc>
      </w:tr>
      <w:tr w:rsidR="00814FF9" w:rsidTr="00087099">
        <w:trPr>
          <w:ins w:id="184" w:author="yangwenjing" w:date="2014-10-24T10:11:00Z"/>
        </w:trPr>
        <w:tc>
          <w:tcPr>
            <w:tcW w:w="427" w:type="pct"/>
          </w:tcPr>
          <w:p w:rsidR="00814FF9" w:rsidRDefault="00814FF9" w:rsidP="00087099">
            <w:pPr>
              <w:pStyle w:val="a0"/>
              <w:spacing w:line="240" w:lineRule="auto"/>
              <w:ind w:firstLineChars="0" w:firstLine="0"/>
              <w:rPr>
                <w:ins w:id="185" w:author="yangwenjing" w:date="2014-10-24T10:11:00Z"/>
              </w:rPr>
            </w:pPr>
            <w:ins w:id="186" w:author="yangwenjing" w:date="2014-10-24T10:11:00Z">
              <w:r>
                <w:rPr>
                  <w:rFonts w:hint="eastAsia"/>
                </w:rPr>
                <w:t>5</w:t>
              </w:r>
            </w:ins>
          </w:p>
        </w:tc>
        <w:tc>
          <w:tcPr>
            <w:tcW w:w="740" w:type="pct"/>
          </w:tcPr>
          <w:p w:rsidR="00814FF9" w:rsidRDefault="00814FF9" w:rsidP="00087099">
            <w:pPr>
              <w:pStyle w:val="a0"/>
              <w:spacing w:line="240" w:lineRule="auto"/>
              <w:ind w:firstLineChars="0" w:firstLine="0"/>
              <w:rPr>
                <w:ins w:id="187" w:author="yangwenjing" w:date="2014-10-24T10:11:00Z"/>
              </w:rPr>
            </w:pPr>
            <w:ins w:id="188" w:author="yangwenjing" w:date="2014-10-24T10:11:00Z">
              <w:r>
                <w:rPr>
                  <w:rFonts w:hint="eastAsia"/>
                </w:rPr>
                <w:t>10.29-11.5</w:t>
              </w:r>
            </w:ins>
          </w:p>
        </w:tc>
        <w:tc>
          <w:tcPr>
            <w:tcW w:w="951" w:type="pct"/>
          </w:tcPr>
          <w:p w:rsidR="00814FF9" w:rsidRDefault="00814FF9" w:rsidP="00087099">
            <w:pPr>
              <w:pStyle w:val="a0"/>
              <w:spacing w:line="240" w:lineRule="auto"/>
              <w:ind w:firstLineChars="0" w:firstLine="0"/>
              <w:rPr>
                <w:ins w:id="189" w:author="yangwenjing" w:date="2014-10-24T10:11:00Z"/>
              </w:rPr>
            </w:pPr>
            <w:ins w:id="190" w:author="yangwenjing" w:date="2014-10-24T10:11:00Z">
              <w:r>
                <w:rPr>
                  <w:rFonts w:hint="eastAsia"/>
                </w:rPr>
                <w:t>确定如何选取目的地</w:t>
              </w:r>
            </w:ins>
            <w:ins w:id="191" w:author="yangwenjing" w:date="2014-10-24T10:12:00Z">
              <w:r>
                <w:rPr>
                  <w:rFonts w:hint="eastAsia"/>
                </w:rPr>
                <w:t>节点</w:t>
              </w:r>
            </w:ins>
          </w:p>
        </w:tc>
        <w:tc>
          <w:tcPr>
            <w:tcW w:w="2083" w:type="pct"/>
          </w:tcPr>
          <w:p w:rsidR="00814FF9" w:rsidRDefault="00814FF9">
            <w:pPr>
              <w:pStyle w:val="a0"/>
              <w:spacing w:line="240" w:lineRule="auto"/>
              <w:ind w:firstLineChars="0" w:firstLine="0"/>
              <w:rPr>
                <w:ins w:id="192" w:author="yangwenjing" w:date="2014-10-24T10:11:00Z"/>
              </w:rPr>
              <w:pPrChange w:id="193" w:author="yangwenjing" w:date="2014-10-24T10:12:00Z">
                <w:pPr>
                  <w:pStyle w:val="a0"/>
                  <w:numPr>
                    <w:numId w:val="6"/>
                  </w:numPr>
                  <w:spacing w:line="240" w:lineRule="auto"/>
                  <w:ind w:left="360" w:firstLineChars="0" w:hanging="360"/>
                </w:pPr>
              </w:pPrChange>
            </w:pPr>
            <w:ins w:id="194" w:author="yangwenjing" w:date="2014-10-24T10:12:00Z">
              <w:r>
                <w:rPr>
                  <w:rFonts w:hint="eastAsia"/>
                </w:rPr>
                <w:t>拟采用</w:t>
              </w:r>
              <w:r>
                <w:rPr>
                  <w:rFonts w:hint="eastAsia"/>
                </w:rPr>
                <w:t xml:space="preserve"> Speed*Duration/</w:t>
              </w:r>
            </w:ins>
            <w:ins w:id="195" w:author="yangwenjing" w:date="2014-10-24T10:12:00Z">
              <w:r w:rsidRPr="00C714F6">
                <w:rPr>
                  <w:position w:val="-6"/>
                </w:rPr>
                <w:object w:dxaOrig="360" w:dyaOrig="360">
                  <v:shape id="_x0000_i1031" type="#_x0000_t75" style="width:18pt;height:18pt" o:ole="">
                    <v:imagedata r:id="rId22" o:title=""/>
                  </v:shape>
                  <o:OLEObject Type="Embed" ProgID="Equation.DSMT4" ShapeID="_x0000_i1031" DrawAspect="Content" ObjectID="_1476536454" r:id="rId23"/>
                </w:object>
              </w:r>
            </w:ins>
            <w:ins w:id="196" w:author="yangwenjing" w:date="2014-10-24T10:12:00Z">
              <w:r>
                <w:t xml:space="preserve"> </w:t>
              </w:r>
            </w:ins>
            <w:ins w:id="197" w:author="yangwenjing" w:date="2014-10-24T10:13:00Z">
              <w:r>
                <w:rPr>
                  <w:rFonts w:hint="eastAsia"/>
                </w:rPr>
                <w:t>范围内的区域，然后按概率</w:t>
              </w:r>
            </w:ins>
            <w:ins w:id="198" w:author="yangwenjing" w:date="2014-10-24T10:14:00Z">
              <w:r w:rsidR="001A7BFA">
                <w:rPr>
                  <w:rFonts w:hint="eastAsia"/>
                </w:rPr>
                <w:t>区域。</w:t>
              </w:r>
            </w:ins>
          </w:p>
        </w:tc>
        <w:tc>
          <w:tcPr>
            <w:tcW w:w="799" w:type="pct"/>
          </w:tcPr>
          <w:p w:rsidR="00814FF9" w:rsidRDefault="002C184F">
            <w:pPr>
              <w:pStyle w:val="a0"/>
              <w:spacing w:line="240" w:lineRule="auto"/>
              <w:ind w:firstLineChars="0" w:firstLine="0"/>
              <w:rPr>
                <w:ins w:id="199" w:author="yangwenjing" w:date="2014-10-24T10:11:00Z"/>
              </w:rPr>
              <w:pPrChange w:id="200" w:author="yangwenjing" w:date="2014-10-24T10:14:00Z">
                <w:pPr>
                  <w:pStyle w:val="a0"/>
                  <w:numPr>
                    <w:numId w:val="7"/>
                  </w:numPr>
                  <w:spacing w:line="240" w:lineRule="auto"/>
                  <w:ind w:left="360" w:firstLineChars="0" w:hanging="360"/>
                </w:pPr>
              </w:pPrChange>
            </w:pPr>
            <w:ins w:id="201" w:author="yangwenjing" w:date="2014-10-24T10:14:00Z">
              <w:r>
                <w:rPr>
                  <w:rFonts w:hint="eastAsia"/>
                </w:rPr>
                <w:t>杨文静</w:t>
              </w:r>
            </w:ins>
          </w:p>
        </w:tc>
      </w:tr>
      <w:tr w:rsidR="00087099" w:rsidTr="00087099">
        <w:trPr>
          <w:ins w:id="202" w:author="yangwenjing" w:date="2014-10-24T10:08:00Z"/>
        </w:trPr>
        <w:tc>
          <w:tcPr>
            <w:tcW w:w="427" w:type="pct"/>
          </w:tcPr>
          <w:p w:rsidR="00087099" w:rsidRDefault="00814FF9" w:rsidP="00087099">
            <w:pPr>
              <w:pStyle w:val="a0"/>
              <w:spacing w:line="240" w:lineRule="auto"/>
              <w:ind w:firstLineChars="0" w:firstLine="0"/>
              <w:rPr>
                <w:ins w:id="203" w:author="yangwenjing" w:date="2014-10-24T10:08:00Z"/>
              </w:rPr>
            </w:pPr>
            <w:ins w:id="204" w:author="yangwenjing" w:date="2014-10-24T10:11:00Z">
              <w:r>
                <w:rPr>
                  <w:rFonts w:hint="eastAsia"/>
                </w:rPr>
                <w:t>6</w:t>
              </w:r>
            </w:ins>
          </w:p>
        </w:tc>
        <w:tc>
          <w:tcPr>
            <w:tcW w:w="740" w:type="pct"/>
          </w:tcPr>
          <w:p w:rsidR="00087099" w:rsidRDefault="00814FF9" w:rsidP="00087099">
            <w:pPr>
              <w:pStyle w:val="a0"/>
              <w:spacing w:line="240" w:lineRule="auto"/>
              <w:ind w:firstLineChars="0" w:firstLine="0"/>
              <w:rPr>
                <w:ins w:id="205" w:author="yangwenjing" w:date="2014-10-24T10:08:00Z"/>
              </w:rPr>
            </w:pPr>
            <w:ins w:id="206" w:author="yangwenjing" w:date="2014-10-24T10:08:00Z">
              <w:r>
                <w:rPr>
                  <w:rFonts w:hint="eastAsia"/>
                </w:rPr>
                <w:t>10.29</w:t>
              </w:r>
            </w:ins>
            <w:ins w:id="207" w:author="yangwenjing" w:date="2014-10-24T10:09:00Z">
              <w:r>
                <w:rPr>
                  <w:rFonts w:hint="eastAsia"/>
                </w:rPr>
                <w:t>-</w:t>
              </w:r>
              <w:r w:rsidR="008C29A2">
                <w:rPr>
                  <w:rFonts w:hint="eastAsia"/>
                </w:rPr>
                <w:t>11.</w:t>
              </w:r>
            </w:ins>
            <w:ins w:id="208" w:author="yangwenjing" w:date="2014-10-24T10:15:00Z">
              <w:r w:rsidR="008C29A2">
                <w:rPr>
                  <w:rFonts w:hint="eastAsia"/>
                </w:rPr>
                <w:t>12</w:t>
              </w:r>
            </w:ins>
          </w:p>
        </w:tc>
        <w:tc>
          <w:tcPr>
            <w:tcW w:w="951" w:type="pct"/>
          </w:tcPr>
          <w:p w:rsidR="00087099" w:rsidRDefault="00814FF9" w:rsidP="00087099">
            <w:pPr>
              <w:pStyle w:val="a0"/>
              <w:spacing w:line="240" w:lineRule="auto"/>
              <w:ind w:firstLineChars="0" w:firstLine="0"/>
              <w:rPr>
                <w:ins w:id="209" w:author="yangwenjing" w:date="2014-10-24T10:08:00Z"/>
              </w:rPr>
            </w:pPr>
            <w:ins w:id="210" w:author="yangwenjing" w:date="2014-10-24T10:09:00Z">
              <w:r>
                <w:rPr>
                  <w:rFonts w:hint="eastAsia"/>
                </w:rPr>
                <w:t>改写</w:t>
              </w:r>
              <w:r>
                <w:rPr>
                  <w:rFonts w:hint="eastAsia"/>
                </w:rPr>
                <w:t>START</w:t>
              </w:r>
            </w:ins>
            <w:ins w:id="211" w:author="yangwenjing" w:date="2014-10-24T10:15:00Z">
              <w:r w:rsidR="00D51109">
                <w:rPr>
                  <w:rFonts w:hint="eastAsia"/>
                </w:rPr>
                <w:t>、</w:t>
              </w:r>
              <w:r w:rsidR="00D51109">
                <w:rPr>
                  <w:rFonts w:hint="eastAsia"/>
                </w:rPr>
                <w:t>S-START</w:t>
              </w:r>
            </w:ins>
            <w:ins w:id="212" w:author="yangwenjing" w:date="2014-10-24T10:09:00Z">
              <w:r>
                <w:rPr>
                  <w:rFonts w:hint="eastAsia"/>
                </w:rPr>
                <w:t>模型代码</w:t>
              </w:r>
            </w:ins>
          </w:p>
        </w:tc>
        <w:tc>
          <w:tcPr>
            <w:tcW w:w="2083" w:type="pct"/>
          </w:tcPr>
          <w:p w:rsidR="00087099" w:rsidRDefault="00814FF9">
            <w:pPr>
              <w:pStyle w:val="a0"/>
              <w:spacing w:line="240" w:lineRule="auto"/>
              <w:ind w:firstLineChars="0" w:firstLine="0"/>
              <w:rPr>
                <w:ins w:id="213" w:author="yangwenjing" w:date="2014-10-24T10:08:00Z"/>
              </w:rPr>
              <w:pPrChange w:id="214" w:author="yangwenjing" w:date="2014-10-24T10:09:00Z">
                <w:pPr>
                  <w:pStyle w:val="a0"/>
                  <w:numPr>
                    <w:numId w:val="6"/>
                  </w:numPr>
                  <w:spacing w:line="240" w:lineRule="auto"/>
                  <w:ind w:left="360" w:firstLineChars="0" w:hanging="360"/>
                </w:pPr>
              </w:pPrChange>
            </w:pPr>
            <w:ins w:id="215" w:author="yangwenjing" w:date="2014-10-24T10:09:00Z">
              <w:r>
                <w:rPr>
                  <w:rFonts w:hint="eastAsia"/>
                </w:rPr>
                <w:t>基于</w:t>
              </w:r>
              <w:proofErr w:type="spellStart"/>
              <w:r>
                <w:rPr>
                  <w:rFonts w:hint="eastAsia"/>
                </w:rPr>
                <w:t>ShortestPath</w:t>
              </w:r>
              <w:proofErr w:type="spellEnd"/>
              <w:r>
                <w:rPr>
                  <w:rFonts w:hint="eastAsia"/>
                </w:rPr>
                <w:t>来实现</w:t>
              </w:r>
              <w:r>
                <w:rPr>
                  <w:rFonts w:hint="eastAsia"/>
                </w:rPr>
                <w:t>START</w:t>
              </w:r>
            </w:ins>
            <w:ins w:id="216" w:author="yangwenjing" w:date="2014-10-24T10:15:00Z">
              <w:r w:rsidR="00D51109">
                <w:rPr>
                  <w:rFonts w:hint="eastAsia"/>
                </w:rPr>
                <w:t>,S-START</w:t>
              </w:r>
            </w:ins>
          </w:p>
        </w:tc>
        <w:tc>
          <w:tcPr>
            <w:tcW w:w="799" w:type="pct"/>
          </w:tcPr>
          <w:p w:rsidR="00087099" w:rsidRDefault="00814FF9">
            <w:pPr>
              <w:pStyle w:val="a0"/>
              <w:spacing w:line="240" w:lineRule="auto"/>
              <w:ind w:firstLineChars="0" w:firstLine="0"/>
              <w:rPr>
                <w:ins w:id="217" w:author="yangwenjing" w:date="2014-10-24T10:08:00Z"/>
              </w:rPr>
              <w:pPrChange w:id="218" w:author="yangwenjing" w:date="2014-10-24T10:09:00Z">
                <w:pPr>
                  <w:pStyle w:val="a0"/>
                  <w:numPr>
                    <w:numId w:val="7"/>
                  </w:numPr>
                  <w:spacing w:line="240" w:lineRule="auto"/>
                  <w:ind w:left="360" w:firstLineChars="0" w:hanging="360"/>
                </w:pPr>
              </w:pPrChange>
            </w:pPr>
            <w:ins w:id="219" w:author="yangwenjing" w:date="2014-10-24T10:09:00Z">
              <w:r>
                <w:rPr>
                  <w:rFonts w:hint="eastAsia"/>
                </w:rPr>
                <w:t>杨文静</w:t>
              </w:r>
            </w:ins>
          </w:p>
        </w:tc>
      </w:tr>
      <w:tr w:rsidR="00907ED7" w:rsidTr="00087099">
        <w:trPr>
          <w:ins w:id="220" w:author="yangwenjing" w:date="2014-10-24T10:24:00Z"/>
        </w:trPr>
        <w:tc>
          <w:tcPr>
            <w:tcW w:w="427" w:type="pct"/>
          </w:tcPr>
          <w:p w:rsidR="00907ED7" w:rsidRDefault="00907ED7" w:rsidP="00087099">
            <w:pPr>
              <w:pStyle w:val="a0"/>
              <w:spacing w:line="240" w:lineRule="auto"/>
              <w:ind w:firstLineChars="0" w:firstLine="0"/>
              <w:rPr>
                <w:ins w:id="221" w:author="yangwenjing" w:date="2014-10-24T10:24:00Z"/>
              </w:rPr>
            </w:pPr>
            <w:ins w:id="222" w:author="yangwenjing" w:date="2014-10-24T10:24:00Z">
              <w:r>
                <w:rPr>
                  <w:rFonts w:hint="eastAsia"/>
                </w:rPr>
                <w:t>7</w:t>
              </w:r>
            </w:ins>
          </w:p>
        </w:tc>
        <w:tc>
          <w:tcPr>
            <w:tcW w:w="740" w:type="pct"/>
          </w:tcPr>
          <w:p w:rsidR="00907ED7" w:rsidRDefault="00907ED7" w:rsidP="00087099">
            <w:pPr>
              <w:pStyle w:val="a0"/>
              <w:spacing w:line="240" w:lineRule="auto"/>
              <w:ind w:firstLineChars="0" w:firstLine="0"/>
              <w:rPr>
                <w:ins w:id="223" w:author="yangwenjing" w:date="2014-10-24T10:24:00Z"/>
              </w:rPr>
            </w:pPr>
            <w:ins w:id="224" w:author="yangwenjing" w:date="2014-10-24T10:24:00Z">
              <w:r>
                <w:rPr>
                  <w:rFonts w:hint="eastAsia"/>
                </w:rPr>
                <w:t>11.12-11.18</w:t>
              </w:r>
            </w:ins>
          </w:p>
        </w:tc>
        <w:tc>
          <w:tcPr>
            <w:tcW w:w="951" w:type="pct"/>
          </w:tcPr>
          <w:p w:rsidR="00907ED7" w:rsidRDefault="00907ED7" w:rsidP="00087099">
            <w:pPr>
              <w:pStyle w:val="a0"/>
              <w:spacing w:line="240" w:lineRule="auto"/>
              <w:ind w:firstLineChars="0" w:firstLine="0"/>
              <w:rPr>
                <w:ins w:id="225" w:author="yangwenjing" w:date="2014-10-24T10:24:00Z"/>
              </w:rPr>
            </w:pPr>
            <w:ins w:id="226" w:author="yangwenjing" w:date="2014-10-24T10:24:00Z">
              <w:r>
                <w:rPr>
                  <w:rFonts w:hint="eastAsia"/>
                </w:rPr>
                <w:t>论文初稿</w:t>
              </w:r>
            </w:ins>
          </w:p>
        </w:tc>
        <w:tc>
          <w:tcPr>
            <w:tcW w:w="2083" w:type="pct"/>
          </w:tcPr>
          <w:p w:rsidR="00907ED7" w:rsidRDefault="00907ED7" w:rsidP="00814FF9">
            <w:pPr>
              <w:pStyle w:val="a0"/>
              <w:spacing w:line="240" w:lineRule="auto"/>
              <w:ind w:firstLineChars="0" w:firstLine="0"/>
              <w:rPr>
                <w:ins w:id="227" w:author="yangwenjing" w:date="2014-10-24T10:24:00Z"/>
              </w:rPr>
            </w:pPr>
          </w:p>
        </w:tc>
        <w:tc>
          <w:tcPr>
            <w:tcW w:w="799" w:type="pct"/>
          </w:tcPr>
          <w:p w:rsidR="00907ED7" w:rsidRDefault="00907ED7" w:rsidP="00814FF9">
            <w:pPr>
              <w:pStyle w:val="a0"/>
              <w:spacing w:line="240" w:lineRule="auto"/>
              <w:ind w:firstLineChars="0" w:firstLine="0"/>
              <w:rPr>
                <w:ins w:id="228" w:author="yangwenjing" w:date="2014-10-24T10:24:00Z"/>
              </w:rPr>
            </w:pPr>
            <w:ins w:id="229" w:author="yangwenjing" w:date="2014-10-24T10:24:00Z">
              <w:r>
                <w:rPr>
                  <w:rFonts w:hint="eastAsia"/>
                </w:rPr>
                <w:t>杨文静，</w:t>
              </w:r>
            </w:ins>
            <w:ins w:id="230" w:author="yangwenjing" w:date="2014-10-24T10:25:00Z">
              <w:r>
                <w:rPr>
                  <w:rFonts w:hint="eastAsia"/>
                </w:rPr>
                <w:t>赵洁洁，张景涛</w:t>
              </w:r>
            </w:ins>
          </w:p>
        </w:tc>
      </w:tr>
    </w:tbl>
    <w:p w:rsidR="00972D07" w:rsidRDefault="00972D07">
      <w:pPr>
        <w:pStyle w:val="a0"/>
      </w:pPr>
    </w:p>
    <w:p w:rsidR="00972D07" w:rsidRDefault="00972D07">
      <w:pPr>
        <w:pStyle w:val="a0"/>
      </w:pPr>
    </w:p>
    <w:p w:rsidR="00972D07" w:rsidRDefault="00972D07">
      <w:pPr>
        <w:pStyle w:val="a0"/>
      </w:pPr>
    </w:p>
    <w:p w:rsidR="00972D07" w:rsidRDefault="00972D07">
      <w:pPr>
        <w:pStyle w:val="a0"/>
      </w:pPr>
    </w:p>
    <w:p w:rsidR="00972D07" w:rsidRDefault="00907ED7">
      <w:pPr>
        <w:pStyle w:val="a0"/>
        <w:rPr>
          <w:ins w:id="231" w:author="yangwenjing" w:date="2014-10-24T10:23:00Z"/>
          <w:i/>
        </w:rPr>
      </w:pPr>
      <w:ins w:id="232" w:author="yangwenjing" w:date="2014-10-24T10:23:00Z">
        <w:r w:rsidRPr="00907ED7">
          <w:rPr>
            <w:rFonts w:hint="eastAsia"/>
            <w:i/>
            <w:rPrChange w:id="233" w:author="yangwenjing" w:date="2014-10-24T10:23:00Z">
              <w:rPr>
                <w:rFonts w:hint="eastAsia"/>
              </w:rPr>
            </w:rPrChange>
          </w:rPr>
          <w:t>备注：</w:t>
        </w:r>
      </w:ins>
    </w:p>
    <w:p w:rsidR="00907ED7" w:rsidRPr="00907ED7" w:rsidRDefault="00907ED7">
      <w:pPr>
        <w:pStyle w:val="a0"/>
        <w:ind w:firstLine="482"/>
        <w:rPr>
          <w:ins w:id="234" w:author="yangwenjing" w:date="2014-10-24T10:23:00Z"/>
          <w:b/>
          <w:i/>
          <w:rPrChange w:id="235" w:author="yangwenjing" w:date="2014-10-24T10:24:00Z">
            <w:rPr>
              <w:ins w:id="236" w:author="yangwenjing" w:date="2014-10-24T10:23:00Z"/>
            </w:rPr>
          </w:rPrChange>
        </w:rPr>
        <w:pPrChange w:id="237" w:author="yangwenjing" w:date="2014-10-24T10:24:00Z">
          <w:pPr>
            <w:pStyle w:val="a0"/>
          </w:pPr>
        </w:pPrChange>
      </w:pPr>
      <w:proofErr w:type="spellStart"/>
      <w:ins w:id="238" w:author="yangwenjing" w:date="2014-10-24T10:23:00Z">
        <w:r w:rsidRPr="00907ED7">
          <w:rPr>
            <w:b/>
            <w:i/>
            <w:rPrChange w:id="239" w:author="yangwenjing" w:date="2014-10-24T10:24:00Z">
              <w:rPr>
                <w:i/>
              </w:rPr>
            </w:rPrChange>
          </w:rPr>
          <w:t>SmartCity</w:t>
        </w:r>
        <w:proofErr w:type="spellEnd"/>
        <w:r w:rsidRPr="00907ED7">
          <w:rPr>
            <w:b/>
            <w:i/>
            <w:rPrChange w:id="240" w:author="yangwenjing" w:date="2014-10-24T10:24:00Z">
              <w:rPr>
                <w:i/>
              </w:rPr>
            </w:rPrChange>
          </w:rPr>
          <w:t xml:space="preserve"> 2015</w:t>
        </w:r>
        <w:r w:rsidRPr="00907ED7">
          <w:rPr>
            <w:rFonts w:hint="eastAsia"/>
            <w:b/>
            <w:i/>
            <w:rPrChange w:id="241" w:author="yangwenjing" w:date="2014-10-24T10:24:00Z">
              <w:rPr>
                <w:rFonts w:hint="eastAsia"/>
                <w:i/>
              </w:rPr>
            </w:rPrChange>
          </w:rPr>
          <w:t>：</w:t>
        </w:r>
      </w:ins>
    </w:p>
    <w:p w:rsidR="00907ED7" w:rsidRPr="00907ED7" w:rsidRDefault="00907ED7">
      <w:pPr>
        <w:pStyle w:val="a0"/>
        <w:rPr>
          <w:ins w:id="242" w:author="yangwenjing" w:date="2014-10-24T10:23:00Z"/>
          <w:i/>
          <w:rPrChange w:id="243" w:author="yangwenjing" w:date="2014-10-24T10:23:00Z">
            <w:rPr>
              <w:ins w:id="244" w:author="yangwenjing" w:date="2014-10-24T10:23:00Z"/>
            </w:rPr>
          </w:rPrChange>
        </w:rPr>
      </w:pPr>
      <w:ins w:id="245" w:author="yangwenjing" w:date="2014-10-24T10:23:00Z">
        <w:r w:rsidRPr="00907ED7">
          <w:rPr>
            <w:i/>
            <w:rPrChange w:id="246" w:author="yangwenjing" w:date="2014-10-24T10:23:00Z">
              <w:rPr/>
            </w:rPrChange>
          </w:rPr>
          <w:t xml:space="preserve">Submission </w:t>
        </w:r>
        <w:proofErr w:type="spellStart"/>
        <w:r w:rsidRPr="00907ED7">
          <w:rPr>
            <w:i/>
            <w:rPrChange w:id="247" w:author="yangwenjing" w:date="2014-10-24T10:23:00Z">
              <w:rPr/>
            </w:rPrChange>
          </w:rPr>
          <w:t>Deadline</w:t>
        </w:r>
        <w:proofErr w:type="gramStart"/>
        <w:r w:rsidRPr="00907ED7">
          <w:rPr>
            <w:i/>
            <w:rPrChange w:id="248" w:author="yangwenjing" w:date="2014-10-24T10:23:00Z">
              <w:rPr/>
            </w:rPrChange>
          </w:rPr>
          <w:t>:January</w:t>
        </w:r>
        <w:proofErr w:type="spellEnd"/>
        <w:proofErr w:type="gramEnd"/>
        <w:r w:rsidRPr="00907ED7">
          <w:rPr>
            <w:i/>
            <w:rPrChange w:id="249" w:author="yangwenjing" w:date="2014-10-24T10:23:00Z">
              <w:rPr/>
            </w:rPrChange>
          </w:rPr>
          <w:t xml:space="preserve"> 2, 2015</w:t>
        </w:r>
      </w:ins>
    </w:p>
    <w:p w:rsidR="00907ED7" w:rsidRPr="00907ED7" w:rsidRDefault="00907ED7">
      <w:pPr>
        <w:pStyle w:val="a0"/>
        <w:rPr>
          <w:ins w:id="250" w:author="yangwenjing" w:date="2014-10-24T10:23:00Z"/>
          <w:i/>
          <w:rPrChange w:id="251" w:author="yangwenjing" w:date="2014-10-24T10:23:00Z">
            <w:rPr>
              <w:ins w:id="252" w:author="yangwenjing" w:date="2014-10-24T10:23:00Z"/>
            </w:rPr>
          </w:rPrChange>
        </w:rPr>
      </w:pPr>
      <w:ins w:id="253" w:author="yangwenjing" w:date="2014-10-24T10:23:00Z">
        <w:r w:rsidRPr="00907ED7">
          <w:rPr>
            <w:i/>
            <w:rPrChange w:id="254" w:author="yangwenjing" w:date="2014-10-24T10:23:00Z">
              <w:rPr/>
            </w:rPrChange>
          </w:rPr>
          <w:t xml:space="preserve">Authors </w:t>
        </w:r>
        <w:proofErr w:type="spellStart"/>
        <w:r w:rsidRPr="00907ED7">
          <w:rPr>
            <w:i/>
            <w:rPrChange w:id="255" w:author="yangwenjing" w:date="2014-10-24T10:23:00Z">
              <w:rPr/>
            </w:rPrChange>
          </w:rPr>
          <w:t>Notification</w:t>
        </w:r>
        <w:proofErr w:type="gramStart"/>
        <w:r w:rsidRPr="00907ED7">
          <w:rPr>
            <w:i/>
            <w:rPrChange w:id="256" w:author="yangwenjing" w:date="2014-10-24T10:23:00Z">
              <w:rPr/>
            </w:rPrChange>
          </w:rPr>
          <w:t>:February</w:t>
        </w:r>
        <w:proofErr w:type="spellEnd"/>
        <w:proofErr w:type="gramEnd"/>
        <w:r w:rsidRPr="00907ED7">
          <w:rPr>
            <w:i/>
            <w:rPrChange w:id="257" w:author="yangwenjing" w:date="2014-10-24T10:23:00Z">
              <w:rPr/>
            </w:rPrChange>
          </w:rPr>
          <w:t xml:space="preserve"> 20, 2015</w:t>
        </w:r>
      </w:ins>
    </w:p>
    <w:p w:rsidR="00907ED7" w:rsidRPr="00907ED7" w:rsidRDefault="00907ED7">
      <w:pPr>
        <w:pStyle w:val="a0"/>
        <w:rPr>
          <w:i/>
          <w:rPrChange w:id="258" w:author="yangwenjing" w:date="2014-10-24T10:23:00Z">
            <w:rPr/>
          </w:rPrChange>
        </w:rPr>
      </w:pPr>
      <w:ins w:id="259" w:author="yangwenjing" w:date="2014-10-24T10:23:00Z">
        <w:r w:rsidRPr="00907ED7">
          <w:rPr>
            <w:i/>
            <w:rPrChange w:id="260" w:author="yangwenjing" w:date="2014-10-24T10:23:00Z">
              <w:rPr/>
            </w:rPrChange>
          </w:rPr>
          <w:lastRenderedPageBreak/>
          <w:t xml:space="preserve">Final Manuscript </w:t>
        </w:r>
        <w:proofErr w:type="spellStart"/>
        <w:r w:rsidRPr="00907ED7">
          <w:rPr>
            <w:i/>
            <w:rPrChange w:id="261" w:author="yangwenjing" w:date="2014-10-24T10:23:00Z">
              <w:rPr/>
            </w:rPrChange>
          </w:rPr>
          <w:t>Due</w:t>
        </w:r>
        <w:proofErr w:type="gramStart"/>
        <w:r w:rsidRPr="00907ED7">
          <w:rPr>
            <w:i/>
            <w:rPrChange w:id="262" w:author="yangwenjing" w:date="2014-10-24T10:23:00Z">
              <w:rPr/>
            </w:rPrChange>
          </w:rPr>
          <w:t>:February</w:t>
        </w:r>
        <w:proofErr w:type="spellEnd"/>
        <w:proofErr w:type="gramEnd"/>
        <w:r w:rsidRPr="00907ED7">
          <w:rPr>
            <w:i/>
            <w:rPrChange w:id="263" w:author="yangwenjing" w:date="2014-10-24T10:23:00Z">
              <w:rPr/>
            </w:rPrChange>
          </w:rPr>
          <w:t xml:space="preserve"> 28, 2015</w:t>
        </w:r>
      </w:ins>
    </w:p>
    <w:sectPr w:rsidR="00907ED7" w:rsidRPr="00907ED7" w:rsidSect="00C714F6">
      <w:headerReference w:type="default" r:id="rId24"/>
      <w:footerReference w:type="default" r:id="rId25"/>
      <w:pgSz w:w="11906" w:h="16838"/>
      <w:pgMar w:top="1440" w:right="986" w:bottom="1440" w:left="156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24F41" w:rsidRDefault="00524F41">
      <w:pPr>
        <w:spacing w:line="240" w:lineRule="auto"/>
      </w:pPr>
      <w:r>
        <w:separator/>
      </w:r>
    </w:p>
  </w:endnote>
  <w:endnote w:type="continuationSeparator" w:id="0">
    <w:p w:rsidR="00524F41" w:rsidRDefault="00524F4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72D07" w:rsidRDefault="00FC6ADF">
    <w:pPr>
      <w:pStyle w:val="a7"/>
    </w:pPr>
    <w:r>
      <w:rPr>
        <w:rFonts w:hint="eastAsia"/>
      </w:rPr>
      <w:t>北京航空航天大学</w:t>
    </w:r>
    <w:r>
      <w:rPr>
        <w:rFonts w:hint="eastAsia"/>
      </w:rPr>
      <w:t xml:space="preserve"> </w:t>
    </w:r>
    <w:r>
      <w:rPr>
        <w:rFonts w:hint="eastAsia"/>
        <w:bCs/>
      </w:rPr>
      <w:t>网络技术北京市重点实验室</w:t>
    </w:r>
    <w:r>
      <w:rPr>
        <w:rFonts w:hint="eastAsia"/>
      </w:rPr>
      <w:t xml:space="preserve">                 </w:t>
    </w:r>
    <w:r>
      <w:rPr>
        <w:rFonts w:hint="eastAsia"/>
      </w:rPr>
      <w:t>打印时间：</w:t>
    </w:r>
    <w:r>
      <w:fldChar w:fldCharType="begin"/>
    </w:r>
    <w:r>
      <w:instrText xml:space="preserve"> TIME \@ "yyyy-M-d" </w:instrText>
    </w:r>
    <w:r>
      <w:fldChar w:fldCharType="separate"/>
    </w:r>
    <w:ins w:id="264" w:author="yangwenjing" w:date="2014-11-03T15:17:00Z">
      <w:r w:rsidR="00FA49B9">
        <w:rPr>
          <w:noProof/>
        </w:rPr>
        <w:t>2014-11-3</w:t>
      </w:r>
    </w:ins>
    <w:ins w:id="265" w:author="Yang Wenjing" w:date="2014-10-24T09:55:00Z">
      <w:del w:id="266" w:author="yangwenjing" w:date="2014-10-24T09:57:00Z">
        <w:r w:rsidDel="00087099">
          <w:rPr>
            <w:noProof/>
          </w:rPr>
          <w:delText>2014-10-24</w:delText>
        </w:r>
      </w:del>
    </w:ins>
    <w:del w:id="267" w:author="yangwenjing" w:date="2014-10-24T09:57:00Z">
      <w:r w:rsidDel="00087099">
        <w:rPr>
          <w:noProof/>
        </w:rPr>
        <w:delText>2014-10-23</w:delText>
      </w:r>
    </w:del>
    <w:r>
      <w:fldChar w:fldCharType="end"/>
    </w:r>
    <w:r>
      <w:rPr>
        <w:rFonts w:hint="eastAsia"/>
      </w:rPr>
      <w:t xml:space="preserve"> </w:t>
    </w:r>
    <w:r>
      <w:fldChar w:fldCharType="begin"/>
    </w:r>
    <w:r>
      <w:instrText xml:space="preserve"> TIME \@ "AMPM hh:mm" </w:instrText>
    </w:r>
    <w:r>
      <w:fldChar w:fldCharType="separate"/>
    </w:r>
    <w:ins w:id="268" w:author="yangwenjing" w:date="2014-11-03T15:17:00Z">
      <w:r w:rsidR="00FA49B9">
        <w:rPr>
          <w:rFonts w:hint="eastAsia"/>
          <w:noProof/>
        </w:rPr>
        <w:t>下午</w:t>
      </w:r>
      <w:r w:rsidR="00FA49B9">
        <w:rPr>
          <w:rFonts w:hint="eastAsia"/>
          <w:noProof/>
        </w:rPr>
        <w:t xml:space="preserve"> 03:17</w:t>
      </w:r>
    </w:ins>
    <w:ins w:id="269" w:author="Yang Wenjing" w:date="2014-10-24T09:55:00Z">
      <w:del w:id="270" w:author="yangwenjing" w:date="2014-10-24T09:57:00Z">
        <w:r w:rsidDel="00087099">
          <w:rPr>
            <w:noProof/>
          </w:rPr>
          <w:delText>AM 09:55</w:delText>
        </w:r>
      </w:del>
    </w:ins>
    <w:del w:id="271" w:author="yangwenjing" w:date="2014-10-24T09:57:00Z">
      <w:r w:rsidDel="00087099">
        <w:rPr>
          <w:rFonts w:hint="eastAsia"/>
          <w:noProof/>
        </w:rPr>
        <w:delText>上午</w:delText>
      </w:r>
      <w:r w:rsidDel="00087099">
        <w:rPr>
          <w:rFonts w:hint="eastAsia"/>
          <w:noProof/>
        </w:rPr>
        <w:delText xml:space="preserve"> 08:17</w:delText>
      </w:r>
    </w:del>
    <w:r>
      <w:fldChar w:fldCharType="end"/>
    </w:r>
    <w:r>
      <w:rPr>
        <w:rFonts w:hint="eastAsia"/>
      </w:rPr>
      <w:t xml:space="preserve">   </w:t>
    </w:r>
    <w:r>
      <w:rPr>
        <w:rFonts w:hint="eastAsia"/>
      </w:rPr>
      <w:t>第</w:t>
    </w:r>
    <w:r>
      <w:rPr>
        <w:rStyle w:val="a9"/>
      </w:rPr>
      <w:fldChar w:fldCharType="begin"/>
    </w:r>
    <w:r>
      <w:rPr>
        <w:rStyle w:val="a9"/>
      </w:rPr>
      <w:instrText xml:space="preserve"> PAGE </w:instrText>
    </w:r>
    <w:r>
      <w:rPr>
        <w:rStyle w:val="a9"/>
      </w:rPr>
      <w:fldChar w:fldCharType="separate"/>
    </w:r>
    <w:r w:rsidR="002B0EB2">
      <w:rPr>
        <w:rStyle w:val="a9"/>
        <w:noProof/>
      </w:rPr>
      <w:t>2</w:t>
    </w:r>
    <w:r>
      <w:rPr>
        <w:rStyle w:val="a9"/>
      </w:rPr>
      <w:fldChar w:fldCharType="end"/>
    </w:r>
    <w:r>
      <w:rPr>
        <w:rStyle w:val="a9"/>
        <w:rFonts w:hint="eastAsia"/>
      </w:rPr>
      <w:t>页</w:t>
    </w:r>
    <w:r>
      <w:rPr>
        <w:rStyle w:val="a9"/>
        <w:rFonts w:hint="eastAsia"/>
      </w:rPr>
      <w:t xml:space="preserve"> </w:t>
    </w:r>
    <w:r>
      <w:rPr>
        <w:rStyle w:val="a9"/>
        <w:rFonts w:hint="eastAsia"/>
      </w:rPr>
      <w:t>共</w:t>
    </w:r>
    <w:r>
      <w:rPr>
        <w:rStyle w:val="a9"/>
      </w:rPr>
      <w:fldChar w:fldCharType="begin"/>
    </w:r>
    <w:r>
      <w:rPr>
        <w:rStyle w:val="a9"/>
      </w:rPr>
      <w:instrText xml:space="preserve"> NUMPAGES </w:instrText>
    </w:r>
    <w:r>
      <w:rPr>
        <w:rStyle w:val="a9"/>
      </w:rPr>
      <w:fldChar w:fldCharType="separate"/>
    </w:r>
    <w:r w:rsidR="002B0EB2">
      <w:rPr>
        <w:rStyle w:val="a9"/>
        <w:noProof/>
      </w:rPr>
      <w:t>5</w:t>
    </w:r>
    <w:r>
      <w:rPr>
        <w:rStyle w:val="a9"/>
      </w:rPr>
      <w:fldChar w:fldCharType="end"/>
    </w:r>
    <w:r>
      <w:rPr>
        <w:rStyle w:val="a9"/>
        <w:rFonts w:hint="eastAsia"/>
      </w:rPr>
      <w:t>页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24F41" w:rsidRDefault="00524F41">
      <w:pPr>
        <w:spacing w:line="240" w:lineRule="auto"/>
      </w:pPr>
      <w:r>
        <w:separator/>
      </w:r>
    </w:p>
  </w:footnote>
  <w:footnote w:type="continuationSeparator" w:id="0">
    <w:p w:rsidR="00524F41" w:rsidRDefault="00524F4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72D07" w:rsidRDefault="00FC6ADF">
    <w:pPr>
      <w:pStyle w:val="a8"/>
    </w:pPr>
    <w:r>
      <w:rPr>
        <w:rFonts w:hint="eastAsia"/>
      </w:rPr>
      <w:t>NRDC1202</w:t>
    </w:r>
    <w:r>
      <w:rPr>
        <w:rFonts w:hint="eastAsia"/>
      </w:rPr>
      <w:t>项目：正式文档</w:t>
    </w:r>
    <w:r>
      <w:rPr>
        <w:rFonts w:hint="eastAsia"/>
      </w:rPr>
      <w:t xml:space="preserve"> </w:t>
    </w:r>
    <w:r>
      <w:rPr>
        <w:rFonts w:hint="eastAsia"/>
      </w:rPr>
      <w:t>零</w:t>
    </w:r>
    <w:r>
      <w:rPr>
        <w:rFonts w:hint="eastAsia"/>
      </w:rPr>
      <w:t xml:space="preserve">                                                               START</w:t>
    </w:r>
    <w:r>
      <w:rPr>
        <w:rFonts w:hint="eastAsia"/>
      </w:rPr>
      <w:t>修改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39433E"/>
    <w:multiLevelType w:val="multilevel"/>
    <w:tmpl w:val="0339433E"/>
    <w:lvl w:ilvl="0">
      <w:start w:val="1"/>
      <w:numFmt w:val="decimal"/>
      <w:lvlText w:val="%1."/>
      <w:lvlJc w:val="left"/>
      <w:pPr>
        <w:ind w:left="900" w:hanging="420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ind w:left="1320" w:hanging="420"/>
      </w:pPr>
    </w:lvl>
    <w:lvl w:ilvl="2" w:tentative="1">
      <w:start w:val="1"/>
      <w:numFmt w:val="lowerRoman"/>
      <w:lvlText w:val="%3."/>
      <w:lvlJc w:val="right"/>
      <w:pPr>
        <w:ind w:left="1740" w:hanging="420"/>
      </w:pPr>
    </w:lvl>
    <w:lvl w:ilvl="3" w:tentative="1">
      <w:start w:val="1"/>
      <w:numFmt w:val="decimal"/>
      <w:lvlText w:val="%4."/>
      <w:lvlJc w:val="left"/>
      <w:pPr>
        <w:ind w:left="2160" w:hanging="420"/>
      </w:pPr>
    </w:lvl>
    <w:lvl w:ilvl="4" w:tentative="1">
      <w:start w:val="1"/>
      <w:numFmt w:val="lowerLetter"/>
      <w:lvlText w:val="%5)"/>
      <w:lvlJc w:val="left"/>
      <w:pPr>
        <w:ind w:left="2580" w:hanging="420"/>
      </w:pPr>
    </w:lvl>
    <w:lvl w:ilvl="5" w:tentative="1">
      <w:start w:val="1"/>
      <w:numFmt w:val="lowerRoman"/>
      <w:lvlText w:val="%6."/>
      <w:lvlJc w:val="right"/>
      <w:pPr>
        <w:ind w:left="3000" w:hanging="420"/>
      </w:pPr>
    </w:lvl>
    <w:lvl w:ilvl="6" w:tentative="1">
      <w:start w:val="1"/>
      <w:numFmt w:val="decimal"/>
      <w:lvlText w:val="%7."/>
      <w:lvlJc w:val="left"/>
      <w:pPr>
        <w:ind w:left="3420" w:hanging="420"/>
      </w:pPr>
    </w:lvl>
    <w:lvl w:ilvl="7" w:tentative="1">
      <w:start w:val="1"/>
      <w:numFmt w:val="lowerLetter"/>
      <w:lvlText w:val="%8)"/>
      <w:lvlJc w:val="left"/>
      <w:pPr>
        <w:ind w:left="3840" w:hanging="420"/>
      </w:pPr>
    </w:lvl>
    <w:lvl w:ilvl="8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>
    <w:nsid w:val="03504E26"/>
    <w:multiLevelType w:val="hybridMultilevel"/>
    <w:tmpl w:val="BCBE5910"/>
    <w:lvl w:ilvl="0" w:tplc="4E8CC2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8624FAD"/>
    <w:multiLevelType w:val="multilevel"/>
    <w:tmpl w:val="08624FAD"/>
    <w:lvl w:ilvl="0">
      <w:start w:val="1"/>
      <w:numFmt w:val="decimal"/>
      <w:lvlText w:val="%1."/>
      <w:lvlJc w:val="left"/>
      <w:pPr>
        <w:ind w:left="900" w:hanging="420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ind w:left="1320" w:hanging="420"/>
      </w:pPr>
    </w:lvl>
    <w:lvl w:ilvl="2" w:tentative="1">
      <w:start w:val="1"/>
      <w:numFmt w:val="lowerRoman"/>
      <w:lvlText w:val="%3."/>
      <w:lvlJc w:val="right"/>
      <w:pPr>
        <w:ind w:left="1740" w:hanging="420"/>
      </w:pPr>
    </w:lvl>
    <w:lvl w:ilvl="3" w:tentative="1">
      <w:start w:val="1"/>
      <w:numFmt w:val="decimal"/>
      <w:lvlText w:val="%4."/>
      <w:lvlJc w:val="left"/>
      <w:pPr>
        <w:ind w:left="2160" w:hanging="420"/>
      </w:pPr>
    </w:lvl>
    <w:lvl w:ilvl="4" w:tentative="1">
      <w:start w:val="1"/>
      <w:numFmt w:val="lowerLetter"/>
      <w:lvlText w:val="%5)"/>
      <w:lvlJc w:val="left"/>
      <w:pPr>
        <w:ind w:left="2580" w:hanging="420"/>
      </w:pPr>
    </w:lvl>
    <w:lvl w:ilvl="5" w:tentative="1">
      <w:start w:val="1"/>
      <w:numFmt w:val="lowerRoman"/>
      <w:lvlText w:val="%6."/>
      <w:lvlJc w:val="right"/>
      <w:pPr>
        <w:ind w:left="3000" w:hanging="420"/>
      </w:pPr>
    </w:lvl>
    <w:lvl w:ilvl="6" w:tentative="1">
      <w:start w:val="1"/>
      <w:numFmt w:val="decimal"/>
      <w:lvlText w:val="%7."/>
      <w:lvlJc w:val="left"/>
      <w:pPr>
        <w:ind w:left="3420" w:hanging="420"/>
      </w:pPr>
    </w:lvl>
    <w:lvl w:ilvl="7" w:tentative="1">
      <w:start w:val="1"/>
      <w:numFmt w:val="lowerLetter"/>
      <w:lvlText w:val="%8)"/>
      <w:lvlJc w:val="left"/>
      <w:pPr>
        <w:ind w:left="3840" w:hanging="420"/>
      </w:pPr>
    </w:lvl>
    <w:lvl w:ilvl="8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>
    <w:nsid w:val="22611D71"/>
    <w:multiLevelType w:val="hybridMultilevel"/>
    <w:tmpl w:val="EBF84470"/>
    <w:lvl w:ilvl="0" w:tplc="E1C835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D5E3075"/>
    <w:multiLevelType w:val="hybridMultilevel"/>
    <w:tmpl w:val="7CDEBAD0"/>
    <w:lvl w:ilvl="0" w:tplc="D49E5E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87F13CE"/>
    <w:multiLevelType w:val="hybridMultilevel"/>
    <w:tmpl w:val="3160A80E"/>
    <w:lvl w:ilvl="0" w:tplc="263EA3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01817B6"/>
    <w:multiLevelType w:val="multilevel"/>
    <w:tmpl w:val="701817B6"/>
    <w:lvl w:ilvl="0">
      <w:start w:val="1"/>
      <w:numFmt w:val="decimal"/>
      <w:pStyle w:val="1"/>
      <w:lvlText w:val="第%1章  "/>
      <w:lvlJc w:val="left"/>
      <w:pPr>
        <w:tabs>
          <w:tab w:val="left" w:pos="1800"/>
        </w:tabs>
        <w:ind w:left="432" w:hanging="432"/>
      </w:pPr>
      <w:rPr>
        <w:rFonts w:ascii="Arial" w:eastAsia="宋体" w:hint="eastAsia"/>
        <w:b/>
        <w:i w:val="0"/>
        <w:sz w:val="44"/>
        <w:u w:val="none"/>
      </w:rPr>
    </w:lvl>
    <w:lvl w:ilvl="1">
      <w:start w:val="1"/>
      <w:numFmt w:val="decimal"/>
      <w:pStyle w:val="2"/>
      <w:lvlText w:val="%1.%2  "/>
      <w:lvlJc w:val="left"/>
      <w:pPr>
        <w:tabs>
          <w:tab w:val="left" w:pos="1080"/>
        </w:tabs>
        <w:ind w:left="576" w:hanging="576"/>
      </w:pPr>
      <w:rPr>
        <w:rFonts w:ascii="Arial" w:eastAsia="黑体" w:hAnsi="Arial" w:cs="Arial" w:hint="default"/>
        <w:b w:val="0"/>
        <w:i w:val="0"/>
        <w:sz w:val="32"/>
      </w:rPr>
    </w:lvl>
    <w:lvl w:ilvl="2">
      <w:start w:val="1"/>
      <w:numFmt w:val="decimal"/>
      <w:pStyle w:val="3"/>
      <w:lvlText w:val="%1.%2.%3  "/>
      <w:lvlJc w:val="left"/>
      <w:pPr>
        <w:tabs>
          <w:tab w:val="left" w:pos="3774"/>
        </w:tabs>
        <w:ind w:left="3414" w:hanging="720"/>
      </w:pPr>
      <w:rPr>
        <w:rFonts w:ascii="Arial" w:eastAsia="宋体" w:hAnsi="Arial" w:cs="Arial" w:hint="default"/>
        <w:b w:val="0"/>
        <w:i w:val="0"/>
        <w:sz w:val="28"/>
      </w:rPr>
    </w:lvl>
    <w:lvl w:ilvl="3" w:tentative="1">
      <w:start w:val="1"/>
      <w:numFmt w:val="decimal"/>
      <w:pStyle w:val="4"/>
      <w:lvlText w:val="%4."/>
      <w:lvlJc w:val="left"/>
      <w:pPr>
        <w:tabs>
          <w:tab w:val="left" w:pos="1440"/>
        </w:tabs>
        <w:ind w:left="864" w:hanging="864"/>
      </w:pPr>
      <w:rPr>
        <w:rFonts w:ascii="Arial" w:eastAsia="黑体" w:hAnsi="Arial" w:cs="Arial" w:hint="default"/>
        <w:b/>
        <w:i w:val="0"/>
        <w:sz w:val="24"/>
      </w:rPr>
    </w:lvl>
    <w:lvl w:ilvl="4" w:tentative="1">
      <w:start w:val="1"/>
      <w:numFmt w:val="decimal"/>
      <w:pStyle w:val="5"/>
      <w:lvlText w:val="（%5）"/>
      <w:lvlJc w:val="left"/>
      <w:pPr>
        <w:tabs>
          <w:tab w:val="left" w:pos="1800"/>
        </w:tabs>
        <w:ind w:left="1008" w:hanging="1008"/>
      </w:pPr>
      <w:rPr>
        <w:rFonts w:hint="eastAsia"/>
        <w:b/>
        <w:sz w:val="24"/>
        <w:szCs w:val="24"/>
      </w:rPr>
    </w:lvl>
    <w:lvl w:ilvl="5" w:tentative="1">
      <w:start w:val="1"/>
      <w:numFmt w:val="decimal"/>
      <w:pStyle w:val="6"/>
      <w:lvlText w:val="%1.%2.%3.%4.%5.%6"/>
      <w:lvlJc w:val="left"/>
      <w:pPr>
        <w:tabs>
          <w:tab w:val="left" w:pos="1152"/>
        </w:tabs>
        <w:ind w:left="1152" w:hanging="1152"/>
      </w:pPr>
      <w:rPr>
        <w:rFonts w:ascii="Arial" w:eastAsia="宋体" w:hAnsi="Arial" w:hint="default"/>
        <w:b w:val="0"/>
        <w:caps w:val="0"/>
        <w:strike w:val="0"/>
        <w:dstrike w:val="0"/>
        <w:color w:val="000000"/>
        <w:kern w:val="0"/>
      </w:rPr>
    </w:lvl>
    <w:lvl w:ilvl="6" w:tentative="1">
      <w:start w:val="1"/>
      <w:numFmt w:val="decimal"/>
      <w:pStyle w:val="7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 w:tentative="1">
      <w:start w:val="1"/>
      <w:numFmt w:val="decimal"/>
      <w:pStyle w:val="8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1">
      <w:start w:val="1"/>
      <w:numFmt w:val="decimal"/>
      <w:pStyle w:val="9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7">
    <w:nsid w:val="73530628"/>
    <w:multiLevelType w:val="multilevel"/>
    <w:tmpl w:val="73530628"/>
    <w:lvl w:ilvl="0">
      <w:start w:val="1"/>
      <w:numFmt w:val="decimal"/>
      <w:lvlText w:val="%1."/>
      <w:lvlJc w:val="left"/>
      <w:pPr>
        <w:ind w:left="900" w:hanging="420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ind w:left="1320" w:hanging="420"/>
      </w:pPr>
    </w:lvl>
    <w:lvl w:ilvl="2" w:tentative="1">
      <w:start w:val="1"/>
      <w:numFmt w:val="lowerRoman"/>
      <w:lvlText w:val="%3."/>
      <w:lvlJc w:val="right"/>
      <w:pPr>
        <w:ind w:left="1740" w:hanging="420"/>
      </w:pPr>
    </w:lvl>
    <w:lvl w:ilvl="3" w:tentative="1">
      <w:start w:val="1"/>
      <w:numFmt w:val="decimal"/>
      <w:lvlText w:val="%4."/>
      <w:lvlJc w:val="left"/>
      <w:pPr>
        <w:ind w:left="2160" w:hanging="420"/>
      </w:pPr>
    </w:lvl>
    <w:lvl w:ilvl="4" w:tentative="1">
      <w:start w:val="1"/>
      <w:numFmt w:val="lowerLetter"/>
      <w:lvlText w:val="%5)"/>
      <w:lvlJc w:val="left"/>
      <w:pPr>
        <w:ind w:left="2580" w:hanging="420"/>
      </w:pPr>
    </w:lvl>
    <w:lvl w:ilvl="5" w:tentative="1">
      <w:start w:val="1"/>
      <w:numFmt w:val="lowerRoman"/>
      <w:lvlText w:val="%6."/>
      <w:lvlJc w:val="right"/>
      <w:pPr>
        <w:ind w:left="3000" w:hanging="420"/>
      </w:pPr>
    </w:lvl>
    <w:lvl w:ilvl="6" w:tentative="1">
      <w:start w:val="1"/>
      <w:numFmt w:val="decimal"/>
      <w:lvlText w:val="%7."/>
      <w:lvlJc w:val="left"/>
      <w:pPr>
        <w:ind w:left="3420" w:hanging="420"/>
      </w:pPr>
    </w:lvl>
    <w:lvl w:ilvl="7" w:tentative="1">
      <w:start w:val="1"/>
      <w:numFmt w:val="lowerLetter"/>
      <w:lvlText w:val="%8)"/>
      <w:lvlJc w:val="left"/>
      <w:pPr>
        <w:ind w:left="3840" w:hanging="420"/>
      </w:pPr>
    </w:lvl>
    <w:lvl w:ilvl="8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6"/>
  </w:num>
  <w:num w:numId="2">
    <w:abstractNumId w:val="0"/>
  </w:num>
  <w:num w:numId="3">
    <w:abstractNumId w:val="7"/>
  </w:num>
  <w:num w:numId="4">
    <w:abstractNumId w:val="2"/>
  </w:num>
  <w:num w:numId="5">
    <w:abstractNumId w:val="1"/>
  </w:num>
  <w:num w:numId="6">
    <w:abstractNumId w:val="3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attachedTemplate r:id="rId1"/>
  <w:trackRevisions/>
  <w:defaultTabStop w:val="420"/>
  <w:drawingGridHorizontalSpacing w:val="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2D07"/>
    <w:rsid w:val="0002229E"/>
    <w:rsid w:val="00087099"/>
    <w:rsid w:val="001A7BFA"/>
    <w:rsid w:val="00273D7A"/>
    <w:rsid w:val="00275C6B"/>
    <w:rsid w:val="002B0EB2"/>
    <w:rsid w:val="002C184F"/>
    <w:rsid w:val="002C300B"/>
    <w:rsid w:val="0034412A"/>
    <w:rsid w:val="00347C36"/>
    <w:rsid w:val="003918D8"/>
    <w:rsid w:val="004D7B9F"/>
    <w:rsid w:val="004E1272"/>
    <w:rsid w:val="00524F41"/>
    <w:rsid w:val="00554EC3"/>
    <w:rsid w:val="006674FD"/>
    <w:rsid w:val="00694058"/>
    <w:rsid w:val="007700B2"/>
    <w:rsid w:val="007E3822"/>
    <w:rsid w:val="007E4D95"/>
    <w:rsid w:val="008144D0"/>
    <w:rsid w:val="00814FF9"/>
    <w:rsid w:val="008317B2"/>
    <w:rsid w:val="008C29A2"/>
    <w:rsid w:val="008E3D4F"/>
    <w:rsid w:val="00907ED7"/>
    <w:rsid w:val="00972D07"/>
    <w:rsid w:val="009C002E"/>
    <w:rsid w:val="009D653F"/>
    <w:rsid w:val="009F26EB"/>
    <w:rsid w:val="00A93C39"/>
    <w:rsid w:val="00B4239F"/>
    <w:rsid w:val="00B764F7"/>
    <w:rsid w:val="00BB6EE8"/>
    <w:rsid w:val="00BE1C69"/>
    <w:rsid w:val="00C714F6"/>
    <w:rsid w:val="00CD77F5"/>
    <w:rsid w:val="00D005DD"/>
    <w:rsid w:val="00D51109"/>
    <w:rsid w:val="00E75207"/>
    <w:rsid w:val="00EC363E"/>
    <w:rsid w:val="00EC736D"/>
    <w:rsid w:val="00FA49B9"/>
    <w:rsid w:val="00FB692F"/>
    <w:rsid w:val="00FC6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semiHidden="1" w:uiPriority="99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snapToGrid w:val="0"/>
      <w:spacing w:line="360" w:lineRule="auto"/>
      <w:jc w:val="both"/>
    </w:pPr>
    <w:rPr>
      <w:snapToGrid w:val="0"/>
      <w:kern w:val="2"/>
      <w:sz w:val="24"/>
      <w:szCs w:val="21"/>
    </w:rPr>
  </w:style>
  <w:style w:type="paragraph" w:styleId="1">
    <w:name w:val="heading 1"/>
    <w:basedOn w:val="a"/>
    <w:next w:val="a0"/>
    <w:qFormat/>
    <w:pPr>
      <w:keepNext/>
      <w:keepLines/>
      <w:numPr>
        <w:numId w:val="1"/>
      </w:numPr>
      <w:spacing w:before="100" w:beforeAutospacing="1" w:after="100" w:afterAutospacing="1"/>
      <w:ind w:left="431" w:hanging="431"/>
      <w:jc w:val="center"/>
      <w:outlineLvl w:val="0"/>
    </w:pPr>
    <w:rPr>
      <w:rFonts w:ascii="Arial" w:hAnsi="Arial"/>
      <w:b/>
      <w:kern w:val="44"/>
      <w:sz w:val="44"/>
      <w:szCs w:val="44"/>
    </w:rPr>
  </w:style>
  <w:style w:type="paragraph" w:styleId="2">
    <w:name w:val="heading 2"/>
    <w:basedOn w:val="a"/>
    <w:next w:val="a0"/>
    <w:qFormat/>
    <w:pPr>
      <w:keepNext/>
      <w:keepLines/>
      <w:numPr>
        <w:ilvl w:val="1"/>
        <w:numId w:val="1"/>
      </w:numPr>
      <w:tabs>
        <w:tab w:val="left" w:pos="1800"/>
      </w:tabs>
      <w:spacing w:before="100" w:beforeAutospacing="1"/>
      <w:ind w:left="0" w:firstLine="0"/>
      <w:outlineLvl w:val="1"/>
    </w:pPr>
    <w:rPr>
      <w:rFonts w:ascii="Arial" w:eastAsia="黑体" w:hAnsi="Arial"/>
      <w:sz w:val="32"/>
      <w:szCs w:val="32"/>
    </w:rPr>
  </w:style>
  <w:style w:type="paragraph" w:styleId="3">
    <w:name w:val="heading 3"/>
    <w:basedOn w:val="a"/>
    <w:next w:val="a0"/>
    <w:qFormat/>
    <w:pPr>
      <w:keepNext/>
      <w:keepLines/>
      <w:numPr>
        <w:ilvl w:val="2"/>
        <w:numId w:val="1"/>
      </w:numPr>
      <w:tabs>
        <w:tab w:val="clear" w:pos="3774"/>
        <w:tab w:val="left" w:pos="1080"/>
        <w:tab w:val="left" w:pos="1800"/>
      </w:tabs>
      <w:spacing w:before="100" w:beforeAutospacing="1"/>
      <w:ind w:left="0" w:firstLine="0"/>
      <w:outlineLvl w:val="2"/>
    </w:pPr>
    <w:rPr>
      <w:rFonts w:ascii="Arial" w:hAnsi="Arial"/>
      <w:b/>
      <w:sz w:val="28"/>
      <w:szCs w:val="28"/>
    </w:rPr>
  </w:style>
  <w:style w:type="paragraph" w:styleId="4">
    <w:name w:val="heading 4"/>
    <w:basedOn w:val="a"/>
    <w:next w:val="a0"/>
    <w:qFormat/>
    <w:pPr>
      <w:keepNext/>
      <w:keepLines/>
      <w:numPr>
        <w:ilvl w:val="3"/>
        <w:numId w:val="1"/>
      </w:numPr>
      <w:tabs>
        <w:tab w:val="left" w:pos="1800"/>
      </w:tabs>
      <w:autoSpaceDE w:val="0"/>
      <w:spacing w:before="100" w:beforeAutospacing="1"/>
      <w:ind w:leftChars="200" w:left="480" w:firstLine="0"/>
      <w:outlineLvl w:val="3"/>
    </w:pPr>
    <w:rPr>
      <w:rFonts w:ascii="Arial" w:eastAsia="黑体" w:hAnsi="Arial"/>
      <w:b/>
      <w:szCs w:val="20"/>
    </w:rPr>
  </w:style>
  <w:style w:type="paragraph" w:styleId="5">
    <w:name w:val="heading 5"/>
    <w:basedOn w:val="a"/>
    <w:next w:val="a0"/>
    <w:qFormat/>
    <w:pPr>
      <w:keepNext/>
      <w:keepLines/>
      <w:numPr>
        <w:ilvl w:val="4"/>
        <w:numId w:val="1"/>
      </w:numPr>
      <w:spacing w:before="100" w:beforeAutospacing="1"/>
      <w:ind w:leftChars="200" w:left="1489" w:hanging="1009"/>
      <w:outlineLvl w:val="4"/>
    </w:pPr>
    <w:rPr>
      <w:b/>
      <w:szCs w:val="20"/>
    </w:rPr>
  </w:style>
  <w:style w:type="paragraph" w:styleId="6">
    <w:name w:val="heading 6"/>
    <w:basedOn w:val="a"/>
    <w:next w:val="a0"/>
    <w:qFormat/>
    <w:pPr>
      <w:keepNext/>
      <w:keepLines/>
      <w:numPr>
        <w:ilvl w:val="5"/>
        <w:numId w:val="1"/>
      </w:numPr>
      <w:tabs>
        <w:tab w:val="left" w:pos="1800"/>
      </w:tabs>
      <w:snapToGrid/>
      <w:spacing w:before="100" w:beforeAutospacing="1" w:afterLines="50" w:line="240" w:lineRule="auto"/>
      <w:outlineLvl w:val="5"/>
    </w:pPr>
    <w:rPr>
      <w:rFonts w:ascii="Arial" w:eastAsia="黑体" w:hAnsi="Arial"/>
      <w:b/>
      <w:szCs w:val="20"/>
    </w:rPr>
  </w:style>
  <w:style w:type="paragraph" w:styleId="7">
    <w:name w:val="heading 7"/>
    <w:basedOn w:val="a"/>
    <w:next w:val="a"/>
    <w:qFormat/>
    <w:pPr>
      <w:keepNext/>
      <w:keepLines/>
      <w:numPr>
        <w:ilvl w:val="6"/>
        <w:numId w:val="1"/>
      </w:numPr>
      <w:tabs>
        <w:tab w:val="left" w:pos="1800"/>
      </w:tabs>
      <w:spacing w:before="240" w:after="64" w:line="320" w:lineRule="auto"/>
      <w:outlineLvl w:val="6"/>
    </w:pPr>
    <w:rPr>
      <w:b/>
      <w:szCs w:val="20"/>
    </w:rPr>
  </w:style>
  <w:style w:type="paragraph" w:styleId="8">
    <w:name w:val="heading 8"/>
    <w:basedOn w:val="a"/>
    <w:next w:val="a"/>
    <w:qFormat/>
    <w:pPr>
      <w:keepNext/>
      <w:keepLines/>
      <w:numPr>
        <w:ilvl w:val="7"/>
        <w:numId w:val="1"/>
      </w:numPr>
      <w:tabs>
        <w:tab w:val="left" w:pos="1800"/>
      </w:tabs>
      <w:spacing w:before="240" w:after="64" w:line="320" w:lineRule="auto"/>
      <w:outlineLvl w:val="7"/>
    </w:pPr>
    <w:rPr>
      <w:rFonts w:ascii="Arial" w:eastAsia="黑体" w:hAnsi="Arial"/>
      <w:szCs w:val="20"/>
    </w:rPr>
  </w:style>
  <w:style w:type="paragraph" w:styleId="9">
    <w:name w:val="heading 9"/>
    <w:basedOn w:val="a"/>
    <w:next w:val="a"/>
    <w:qFormat/>
    <w:pPr>
      <w:keepNext/>
      <w:keepLines/>
      <w:numPr>
        <w:ilvl w:val="8"/>
        <w:numId w:val="1"/>
      </w:numPr>
      <w:tabs>
        <w:tab w:val="left" w:pos="1800"/>
      </w:tabs>
      <w:spacing w:before="240" w:after="64" w:line="320" w:lineRule="auto"/>
      <w:outlineLvl w:val="8"/>
    </w:pPr>
    <w:rPr>
      <w:rFonts w:ascii="Arial" w:eastAsia="黑体" w:hAnsi="Arial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0">
    <w:name w:val="文档正文"/>
    <w:basedOn w:val="a"/>
    <w:link w:val="Char"/>
    <w:pPr>
      <w:ind w:firstLineChars="200" w:firstLine="480"/>
    </w:pPr>
    <w:rPr>
      <w:rFonts w:cs="宋体"/>
      <w:szCs w:val="20"/>
    </w:rPr>
  </w:style>
  <w:style w:type="paragraph" w:styleId="a4">
    <w:name w:val="caption"/>
    <w:basedOn w:val="a"/>
    <w:next w:val="a0"/>
    <w:qFormat/>
    <w:rPr>
      <w:rFonts w:eastAsia="黑体" w:cs="Arial"/>
      <w:szCs w:val="20"/>
    </w:rPr>
  </w:style>
  <w:style w:type="paragraph" w:styleId="a5">
    <w:name w:val="Document Map"/>
    <w:basedOn w:val="a"/>
    <w:semiHidden/>
    <w:pPr>
      <w:shd w:val="clear" w:color="auto" w:fill="000080"/>
    </w:pPr>
  </w:style>
  <w:style w:type="paragraph" w:styleId="a6">
    <w:name w:val="Balloon Text"/>
    <w:basedOn w:val="a"/>
    <w:link w:val="Char0"/>
    <w:pPr>
      <w:spacing w:line="240" w:lineRule="auto"/>
    </w:pPr>
    <w:rPr>
      <w:sz w:val="18"/>
      <w:szCs w:val="18"/>
    </w:rPr>
  </w:style>
  <w:style w:type="paragraph" w:styleId="a7">
    <w:name w:val="footer"/>
    <w:basedOn w:val="a"/>
    <w:pPr>
      <w:tabs>
        <w:tab w:val="center" w:pos="4153"/>
        <w:tab w:val="right" w:pos="8306"/>
      </w:tabs>
      <w:jc w:val="left"/>
    </w:pPr>
    <w:rPr>
      <w:sz w:val="18"/>
      <w:szCs w:val="20"/>
    </w:rPr>
  </w:style>
  <w:style w:type="paragraph" w:styleId="a8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pacing w:line="240" w:lineRule="auto"/>
      <w:jc w:val="center"/>
    </w:pPr>
    <w:rPr>
      <w:sz w:val="18"/>
      <w:szCs w:val="20"/>
    </w:rPr>
  </w:style>
  <w:style w:type="character" w:styleId="a9">
    <w:name w:val="page number"/>
    <w:basedOn w:val="a1"/>
  </w:style>
  <w:style w:type="paragraph" w:customStyle="1" w:styleId="aa">
    <w:name w:val="文档首页作者栏"/>
    <w:basedOn w:val="a"/>
    <w:pPr>
      <w:spacing w:beforeLines="100" w:afterLines="150"/>
      <w:jc w:val="center"/>
    </w:pPr>
    <w:rPr>
      <w:rFonts w:ascii="宋体" w:hAnsi="宋体" w:cs="宋体"/>
      <w:szCs w:val="72"/>
    </w:rPr>
  </w:style>
  <w:style w:type="paragraph" w:customStyle="1" w:styleId="ab">
    <w:name w:val="图表分章题注"/>
    <w:basedOn w:val="a0"/>
    <w:pPr>
      <w:ind w:firstLine="420"/>
      <w:jc w:val="center"/>
    </w:pPr>
    <w:rPr>
      <w:rFonts w:ascii="Arial" w:eastAsia="黑体" w:hAnsi="Arial"/>
      <w:sz w:val="21"/>
    </w:rPr>
  </w:style>
  <w:style w:type="paragraph" w:customStyle="1" w:styleId="ac">
    <w:name w:val="图表不分章题注"/>
    <w:basedOn w:val="a4"/>
    <w:pPr>
      <w:jc w:val="center"/>
    </w:pPr>
    <w:rPr>
      <w:rFonts w:cs="宋体"/>
      <w:sz w:val="21"/>
    </w:rPr>
  </w:style>
  <w:style w:type="paragraph" w:customStyle="1" w:styleId="ad">
    <w:name w:val="文档标题"/>
    <w:basedOn w:val="a"/>
    <w:pPr>
      <w:spacing w:beforeLines="100" w:afterLines="150" w:line="240" w:lineRule="auto"/>
      <w:jc w:val="center"/>
    </w:pPr>
    <w:rPr>
      <w:rFonts w:cs="宋体"/>
      <w:b/>
      <w:bCs/>
      <w:sz w:val="72"/>
      <w:szCs w:val="20"/>
    </w:rPr>
  </w:style>
  <w:style w:type="paragraph" w:customStyle="1" w:styleId="ae">
    <w:name w:val="表格不分章题注"/>
    <w:basedOn w:val="a4"/>
    <w:pPr>
      <w:jc w:val="center"/>
    </w:pPr>
    <w:rPr>
      <w:rFonts w:cs="宋体"/>
      <w:sz w:val="21"/>
    </w:rPr>
  </w:style>
  <w:style w:type="paragraph" w:customStyle="1" w:styleId="af">
    <w:name w:val="表格分章题注"/>
    <w:basedOn w:val="a4"/>
    <w:pPr>
      <w:jc w:val="center"/>
    </w:pPr>
    <w:rPr>
      <w:rFonts w:cs="宋体"/>
      <w:sz w:val="21"/>
    </w:rPr>
  </w:style>
  <w:style w:type="paragraph" w:customStyle="1" w:styleId="af0">
    <w:name w:val="公式分章右标注"/>
    <w:basedOn w:val="a0"/>
    <w:next w:val="a0"/>
    <w:pPr>
      <w:wordWrap w:val="0"/>
      <w:jc w:val="right"/>
    </w:pPr>
  </w:style>
  <w:style w:type="paragraph" w:customStyle="1" w:styleId="af1">
    <w:name w:val="定义分章标注"/>
    <w:basedOn w:val="a0"/>
    <w:next w:val="a0"/>
    <w:rPr>
      <w:rFonts w:eastAsia="黑体"/>
    </w:rPr>
  </w:style>
  <w:style w:type="paragraph" w:customStyle="1" w:styleId="af2">
    <w:name w:val="公式分章左标注"/>
    <w:basedOn w:val="a0"/>
    <w:next w:val="a0"/>
  </w:style>
  <w:style w:type="paragraph" w:customStyle="1" w:styleId="MTDisplayEquation">
    <w:name w:val="MTDisplayEquation"/>
    <w:basedOn w:val="a0"/>
    <w:next w:val="a"/>
    <w:pPr>
      <w:tabs>
        <w:tab w:val="center" w:pos="4680"/>
        <w:tab w:val="right" w:pos="9360"/>
      </w:tabs>
    </w:pPr>
  </w:style>
  <w:style w:type="character" w:customStyle="1" w:styleId="Char">
    <w:name w:val="文档正文 Char"/>
    <w:link w:val="a0"/>
    <w:rPr>
      <w:rFonts w:eastAsia="宋体" w:cs="宋体"/>
      <w:snapToGrid w:val="0"/>
      <w:kern w:val="2"/>
      <w:sz w:val="24"/>
      <w:lang w:val="en-US" w:eastAsia="zh-CN" w:bidi="ar-SA"/>
    </w:rPr>
  </w:style>
  <w:style w:type="character" w:customStyle="1" w:styleId="Char0">
    <w:name w:val="批注框文本 Char"/>
    <w:basedOn w:val="a1"/>
    <w:link w:val="a6"/>
    <w:rPr>
      <w:snapToGrid w:val="0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semiHidden="1" w:uiPriority="99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snapToGrid w:val="0"/>
      <w:spacing w:line="360" w:lineRule="auto"/>
      <w:jc w:val="both"/>
    </w:pPr>
    <w:rPr>
      <w:snapToGrid w:val="0"/>
      <w:kern w:val="2"/>
      <w:sz w:val="24"/>
      <w:szCs w:val="21"/>
    </w:rPr>
  </w:style>
  <w:style w:type="paragraph" w:styleId="1">
    <w:name w:val="heading 1"/>
    <w:basedOn w:val="a"/>
    <w:next w:val="a0"/>
    <w:qFormat/>
    <w:pPr>
      <w:keepNext/>
      <w:keepLines/>
      <w:numPr>
        <w:numId w:val="1"/>
      </w:numPr>
      <w:spacing w:before="100" w:beforeAutospacing="1" w:after="100" w:afterAutospacing="1"/>
      <w:ind w:left="431" w:hanging="431"/>
      <w:jc w:val="center"/>
      <w:outlineLvl w:val="0"/>
    </w:pPr>
    <w:rPr>
      <w:rFonts w:ascii="Arial" w:hAnsi="Arial"/>
      <w:b/>
      <w:kern w:val="44"/>
      <w:sz w:val="44"/>
      <w:szCs w:val="44"/>
    </w:rPr>
  </w:style>
  <w:style w:type="paragraph" w:styleId="2">
    <w:name w:val="heading 2"/>
    <w:basedOn w:val="a"/>
    <w:next w:val="a0"/>
    <w:qFormat/>
    <w:pPr>
      <w:keepNext/>
      <w:keepLines/>
      <w:numPr>
        <w:ilvl w:val="1"/>
        <w:numId w:val="1"/>
      </w:numPr>
      <w:tabs>
        <w:tab w:val="left" w:pos="1800"/>
      </w:tabs>
      <w:spacing w:before="100" w:beforeAutospacing="1"/>
      <w:ind w:left="0" w:firstLine="0"/>
      <w:outlineLvl w:val="1"/>
    </w:pPr>
    <w:rPr>
      <w:rFonts w:ascii="Arial" w:eastAsia="黑体" w:hAnsi="Arial"/>
      <w:sz w:val="32"/>
      <w:szCs w:val="32"/>
    </w:rPr>
  </w:style>
  <w:style w:type="paragraph" w:styleId="3">
    <w:name w:val="heading 3"/>
    <w:basedOn w:val="a"/>
    <w:next w:val="a0"/>
    <w:qFormat/>
    <w:pPr>
      <w:keepNext/>
      <w:keepLines/>
      <w:numPr>
        <w:ilvl w:val="2"/>
        <w:numId w:val="1"/>
      </w:numPr>
      <w:tabs>
        <w:tab w:val="clear" w:pos="3774"/>
        <w:tab w:val="left" w:pos="1080"/>
        <w:tab w:val="left" w:pos="1800"/>
      </w:tabs>
      <w:spacing w:before="100" w:beforeAutospacing="1"/>
      <w:ind w:left="0" w:firstLine="0"/>
      <w:outlineLvl w:val="2"/>
    </w:pPr>
    <w:rPr>
      <w:rFonts w:ascii="Arial" w:hAnsi="Arial"/>
      <w:b/>
      <w:sz w:val="28"/>
      <w:szCs w:val="28"/>
    </w:rPr>
  </w:style>
  <w:style w:type="paragraph" w:styleId="4">
    <w:name w:val="heading 4"/>
    <w:basedOn w:val="a"/>
    <w:next w:val="a0"/>
    <w:qFormat/>
    <w:pPr>
      <w:keepNext/>
      <w:keepLines/>
      <w:numPr>
        <w:ilvl w:val="3"/>
        <w:numId w:val="1"/>
      </w:numPr>
      <w:tabs>
        <w:tab w:val="left" w:pos="1800"/>
      </w:tabs>
      <w:autoSpaceDE w:val="0"/>
      <w:spacing w:before="100" w:beforeAutospacing="1"/>
      <w:ind w:leftChars="200" w:left="480" w:firstLine="0"/>
      <w:outlineLvl w:val="3"/>
    </w:pPr>
    <w:rPr>
      <w:rFonts w:ascii="Arial" w:eastAsia="黑体" w:hAnsi="Arial"/>
      <w:b/>
      <w:szCs w:val="20"/>
    </w:rPr>
  </w:style>
  <w:style w:type="paragraph" w:styleId="5">
    <w:name w:val="heading 5"/>
    <w:basedOn w:val="a"/>
    <w:next w:val="a0"/>
    <w:qFormat/>
    <w:pPr>
      <w:keepNext/>
      <w:keepLines/>
      <w:numPr>
        <w:ilvl w:val="4"/>
        <w:numId w:val="1"/>
      </w:numPr>
      <w:spacing w:before="100" w:beforeAutospacing="1"/>
      <w:ind w:leftChars="200" w:left="1489" w:hanging="1009"/>
      <w:outlineLvl w:val="4"/>
    </w:pPr>
    <w:rPr>
      <w:b/>
      <w:szCs w:val="20"/>
    </w:rPr>
  </w:style>
  <w:style w:type="paragraph" w:styleId="6">
    <w:name w:val="heading 6"/>
    <w:basedOn w:val="a"/>
    <w:next w:val="a0"/>
    <w:qFormat/>
    <w:pPr>
      <w:keepNext/>
      <w:keepLines/>
      <w:numPr>
        <w:ilvl w:val="5"/>
        <w:numId w:val="1"/>
      </w:numPr>
      <w:tabs>
        <w:tab w:val="left" w:pos="1800"/>
      </w:tabs>
      <w:snapToGrid/>
      <w:spacing w:before="100" w:beforeAutospacing="1" w:afterLines="50" w:line="240" w:lineRule="auto"/>
      <w:outlineLvl w:val="5"/>
    </w:pPr>
    <w:rPr>
      <w:rFonts w:ascii="Arial" w:eastAsia="黑体" w:hAnsi="Arial"/>
      <w:b/>
      <w:szCs w:val="20"/>
    </w:rPr>
  </w:style>
  <w:style w:type="paragraph" w:styleId="7">
    <w:name w:val="heading 7"/>
    <w:basedOn w:val="a"/>
    <w:next w:val="a"/>
    <w:qFormat/>
    <w:pPr>
      <w:keepNext/>
      <w:keepLines/>
      <w:numPr>
        <w:ilvl w:val="6"/>
        <w:numId w:val="1"/>
      </w:numPr>
      <w:tabs>
        <w:tab w:val="left" w:pos="1800"/>
      </w:tabs>
      <w:spacing w:before="240" w:after="64" w:line="320" w:lineRule="auto"/>
      <w:outlineLvl w:val="6"/>
    </w:pPr>
    <w:rPr>
      <w:b/>
      <w:szCs w:val="20"/>
    </w:rPr>
  </w:style>
  <w:style w:type="paragraph" w:styleId="8">
    <w:name w:val="heading 8"/>
    <w:basedOn w:val="a"/>
    <w:next w:val="a"/>
    <w:qFormat/>
    <w:pPr>
      <w:keepNext/>
      <w:keepLines/>
      <w:numPr>
        <w:ilvl w:val="7"/>
        <w:numId w:val="1"/>
      </w:numPr>
      <w:tabs>
        <w:tab w:val="left" w:pos="1800"/>
      </w:tabs>
      <w:spacing w:before="240" w:after="64" w:line="320" w:lineRule="auto"/>
      <w:outlineLvl w:val="7"/>
    </w:pPr>
    <w:rPr>
      <w:rFonts w:ascii="Arial" w:eastAsia="黑体" w:hAnsi="Arial"/>
      <w:szCs w:val="20"/>
    </w:rPr>
  </w:style>
  <w:style w:type="paragraph" w:styleId="9">
    <w:name w:val="heading 9"/>
    <w:basedOn w:val="a"/>
    <w:next w:val="a"/>
    <w:qFormat/>
    <w:pPr>
      <w:keepNext/>
      <w:keepLines/>
      <w:numPr>
        <w:ilvl w:val="8"/>
        <w:numId w:val="1"/>
      </w:numPr>
      <w:tabs>
        <w:tab w:val="left" w:pos="1800"/>
      </w:tabs>
      <w:spacing w:before="240" w:after="64" w:line="320" w:lineRule="auto"/>
      <w:outlineLvl w:val="8"/>
    </w:pPr>
    <w:rPr>
      <w:rFonts w:ascii="Arial" w:eastAsia="黑体" w:hAnsi="Arial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0">
    <w:name w:val="文档正文"/>
    <w:basedOn w:val="a"/>
    <w:link w:val="Char"/>
    <w:pPr>
      <w:ind w:firstLineChars="200" w:firstLine="480"/>
    </w:pPr>
    <w:rPr>
      <w:rFonts w:cs="宋体"/>
      <w:szCs w:val="20"/>
    </w:rPr>
  </w:style>
  <w:style w:type="paragraph" w:styleId="a4">
    <w:name w:val="caption"/>
    <w:basedOn w:val="a"/>
    <w:next w:val="a0"/>
    <w:qFormat/>
    <w:rPr>
      <w:rFonts w:eastAsia="黑体" w:cs="Arial"/>
      <w:szCs w:val="20"/>
    </w:rPr>
  </w:style>
  <w:style w:type="paragraph" w:styleId="a5">
    <w:name w:val="Document Map"/>
    <w:basedOn w:val="a"/>
    <w:semiHidden/>
    <w:pPr>
      <w:shd w:val="clear" w:color="auto" w:fill="000080"/>
    </w:pPr>
  </w:style>
  <w:style w:type="paragraph" w:styleId="a6">
    <w:name w:val="Balloon Text"/>
    <w:basedOn w:val="a"/>
    <w:link w:val="Char0"/>
    <w:pPr>
      <w:spacing w:line="240" w:lineRule="auto"/>
    </w:pPr>
    <w:rPr>
      <w:sz w:val="18"/>
      <w:szCs w:val="18"/>
    </w:rPr>
  </w:style>
  <w:style w:type="paragraph" w:styleId="a7">
    <w:name w:val="footer"/>
    <w:basedOn w:val="a"/>
    <w:pPr>
      <w:tabs>
        <w:tab w:val="center" w:pos="4153"/>
        <w:tab w:val="right" w:pos="8306"/>
      </w:tabs>
      <w:jc w:val="left"/>
    </w:pPr>
    <w:rPr>
      <w:sz w:val="18"/>
      <w:szCs w:val="20"/>
    </w:rPr>
  </w:style>
  <w:style w:type="paragraph" w:styleId="a8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pacing w:line="240" w:lineRule="auto"/>
      <w:jc w:val="center"/>
    </w:pPr>
    <w:rPr>
      <w:sz w:val="18"/>
      <w:szCs w:val="20"/>
    </w:rPr>
  </w:style>
  <w:style w:type="character" w:styleId="a9">
    <w:name w:val="page number"/>
    <w:basedOn w:val="a1"/>
  </w:style>
  <w:style w:type="paragraph" w:customStyle="1" w:styleId="aa">
    <w:name w:val="文档首页作者栏"/>
    <w:basedOn w:val="a"/>
    <w:pPr>
      <w:spacing w:beforeLines="100" w:afterLines="150"/>
      <w:jc w:val="center"/>
    </w:pPr>
    <w:rPr>
      <w:rFonts w:ascii="宋体" w:hAnsi="宋体" w:cs="宋体"/>
      <w:szCs w:val="72"/>
    </w:rPr>
  </w:style>
  <w:style w:type="paragraph" w:customStyle="1" w:styleId="ab">
    <w:name w:val="图表分章题注"/>
    <w:basedOn w:val="a0"/>
    <w:pPr>
      <w:ind w:firstLine="420"/>
      <w:jc w:val="center"/>
    </w:pPr>
    <w:rPr>
      <w:rFonts w:ascii="Arial" w:eastAsia="黑体" w:hAnsi="Arial"/>
      <w:sz w:val="21"/>
    </w:rPr>
  </w:style>
  <w:style w:type="paragraph" w:customStyle="1" w:styleId="ac">
    <w:name w:val="图表不分章题注"/>
    <w:basedOn w:val="a4"/>
    <w:pPr>
      <w:jc w:val="center"/>
    </w:pPr>
    <w:rPr>
      <w:rFonts w:cs="宋体"/>
      <w:sz w:val="21"/>
    </w:rPr>
  </w:style>
  <w:style w:type="paragraph" w:customStyle="1" w:styleId="ad">
    <w:name w:val="文档标题"/>
    <w:basedOn w:val="a"/>
    <w:pPr>
      <w:spacing w:beforeLines="100" w:afterLines="150" w:line="240" w:lineRule="auto"/>
      <w:jc w:val="center"/>
    </w:pPr>
    <w:rPr>
      <w:rFonts w:cs="宋体"/>
      <w:b/>
      <w:bCs/>
      <w:sz w:val="72"/>
      <w:szCs w:val="20"/>
    </w:rPr>
  </w:style>
  <w:style w:type="paragraph" w:customStyle="1" w:styleId="ae">
    <w:name w:val="表格不分章题注"/>
    <w:basedOn w:val="a4"/>
    <w:pPr>
      <w:jc w:val="center"/>
    </w:pPr>
    <w:rPr>
      <w:rFonts w:cs="宋体"/>
      <w:sz w:val="21"/>
    </w:rPr>
  </w:style>
  <w:style w:type="paragraph" w:customStyle="1" w:styleId="af">
    <w:name w:val="表格分章题注"/>
    <w:basedOn w:val="a4"/>
    <w:pPr>
      <w:jc w:val="center"/>
    </w:pPr>
    <w:rPr>
      <w:rFonts w:cs="宋体"/>
      <w:sz w:val="21"/>
    </w:rPr>
  </w:style>
  <w:style w:type="paragraph" w:customStyle="1" w:styleId="af0">
    <w:name w:val="公式分章右标注"/>
    <w:basedOn w:val="a0"/>
    <w:next w:val="a0"/>
    <w:pPr>
      <w:wordWrap w:val="0"/>
      <w:jc w:val="right"/>
    </w:pPr>
  </w:style>
  <w:style w:type="paragraph" w:customStyle="1" w:styleId="af1">
    <w:name w:val="定义分章标注"/>
    <w:basedOn w:val="a0"/>
    <w:next w:val="a0"/>
    <w:rPr>
      <w:rFonts w:eastAsia="黑体"/>
    </w:rPr>
  </w:style>
  <w:style w:type="paragraph" w:customStyle="1" w:styleId="af2">
    <w:name w:val="公式分章左标注"/>
    <w:basedOn w:val="a0"/>
    <w:next w:val="a0"/>
  </w:style>
  <w:style w:type="paragraph" w:customStyle="1" w:styleId="MTDisplayEquation">
    <w:name w:val="MTDisplayEquation"/>
    <w:basedOn w:val="a0"/>
    <w:next w:val="a"/>
    <w:pPr>
      <w:tabs>
        <w:tab w:val="center" w:pos="4680"/>
        <w:tab w:val="right" w:pos="9360"/>
      </w:tabs>
    </w:pPr>
  </w:style>
  <w:style w:type="character" w:customStyle="1" w:styleId="Char">
    <w:name w:val="文档正文 Char"/>
    <w:link w:val="a0"/>
    <w:rPr>
      <w:rFonts w:eastAsia="宋体" w:cs="宋体"/>
      <w:snapToGrid w:val="0"/>
      <w:kern w:val="2"/>
      <w:sz w:val="24"/>
      <w:lang w:val="en-US" w:eastAsia="zh-CN" w:bidi="ar-SA"/>
    </w:rPr>
  </w:style>
  <w:style w:type="character" w:customStyle="1" w:styleId="Char0">
    <w:name w:val="批注框文本 Char"/>
    <w:basedOn w:val="a1"/>
    <w:link w:val="a6"/>
    <w:rPr>
      <w:snapToGrid w:val="0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165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oleObject" Target="embeddings/oleObject2.bin"/><Relationship Id="rId18" Type="http://schemas.openxmlformats.org/officeDocument/2006/relationships/image" Target="media/image6.wmf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oleObject" Target="embeddings/oleObject6.bin"/><Relationship Id="rId7" Type="http://schemas.openxmlformats.org/officeDocument/2006/relationships/footnotes" Target="footnot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4.bin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oleObject" Target="embeddings/oleObject1.bin"/><Relationship Id="rId24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oleObject" Target="embeddings/oleObject3.bin"/><Relationship Id="rId23" Type="http://schemas.openxmlformats.org/officeDocument/2006/relationships/oleObject" Target="embeddings/oleObject7.bin"/><Relationship Id="rId10" Type="http://schemas.openxmlformats.org/officeDocument/2006/relationships/image" Target="media/image2.wmf"/><Relationship Id="rId19" Type="http://schemas.openxmlformats.org/officeDocument/2006/relationships/oleObject" Target="embeddings/oleObject5.bin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&#26472;&#25991;&#38745;\&#27169;&#26495;\NRDC1202-TPL0-&#39033;&#30446;&#25991;&#26723;&#26631;&#20934;&#27169;&#26495;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NRDC1202-TPL0-项目文档标准模板.dot</Template>
  <TotalTime>157</TotalTime>
  <Pages>5</Pages>
  <Words>350</Words>
  <Characters>1996</Characters>
  <Application>Microsoft Office Word</Application>
  <DocSecurity>0</DocSecurity>
  <Lines>16</Lines>
  <Paragraphs>4</Paragraphs>
  <ScaleCrop>false</ScaleCrop>
  <Manager>王海泉 朱涛</Manager>
  <Company>北京航空航天大学网络技术北京市重点实验室</Company>
  <LinksUpToDate>false</LinksUpToDate>
  <CharactersWithSpaces>2342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NRDC1202项目文档标准模板</dc:title>
  <dc:subject>项目规范与标准</dc:subject>
  <dc:creator>yangwenjing</dc:creator>
  <cp:keywords>模版 文档标准模板</cp:keywords>
  <dc:description>(20130913):
修订为NRDC1202使用</dc:description>
  <cp:lastModifiedBy>yangwenjing</cp:lastModifiedBy>
  <cp:revision>16</cp:revision>
  <cp:lastPrinted>2001-02-11T03:56:00Z</cp:lastPrinted>
  <dcterms:created xsi:type="dcterms:W3CDTF">2014-10-24T03:07:00Z</dcterms:created>
  <dcterms:modified xsi:type="dcterms:W3CDTF">2014-11-03T08:14:00Z</dcterms:modified>
  <cp:category>模版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2052-9.1.0.4855</vt:lpwstr>
  </property>
  <property fmtid="{D5CDD505-2E9C-101B-9397-08002B2CF9AE}" pid="3" name="MTWinEqns">
    <vt:bool>true</vt:bool>
  </property>
</Properties>
</file>